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47BD7" w14:textId="77777777" w:rsidR="00EF4BDE" w:rsidRPr="00EB063A" w:rsidRDefault="00444FB9" w:rsidP="00EB063A">
      <w:pPr>
        <w:spacing w:line="360" w:lineRule="auto"/>
        <w:ind w:left="-567"/>
        <w:jc w:val="both"/>
        <w:rPr>
          <w:rFonts w:ascii="Times New Roman" w:hAnsi="Times New Roman" w:cs="Times New Roman"/>
          <w:b/>
          <w:sz w:val="24"/>
          <w:szCs w:val="24"/>
        </w:rPr>
      </w:pPr>
      <w:r w:rsidRPr="00EB063A">
        <w:rPr>
          <w:rFonts w:ascii="Times New Roman" w:hAnsi="Times New Roman" w:cs="Times New Roman"/>
          <w:b/>
          <w:sz w:val="24"/>
          <w:szCs w:val="24"/>
        </w:rPr>
        <w:t xml:space="preserve">                                                                     CHAPTER THREE                                              </w:t>
      </w:r>
    </w:p>
    <w:p w14:paraId="220FAEED" w14:textId="77777777" w:rsidR="00EF4BDE" w:rsidRPr="00EB063A" w:rsidRDefault="00444FB9" w:rsidP="00EB063A">
      <w:pPr>
        <w:spacing w:line="360" w:lineRule="auto"/>
        <w:ind w:left="-567"/>
        <w:jc w:val="both"/>
        <w:rPr>
          <w:rFonts w:ascii="Times New Roman" w:hAnsi="Times New Roman" w:cs="Times New Roman"/>
          <w:b/>
          <w:sz w:val="24"/>
          <w:szCs w:val="24"/>
        </w:rPr>
      </w:pPr>
      <w:r w:rsidRPr="00EB063A">
        <w:rPr>
          <w:rFonts w:ascii="Times New Roman" w:hAnsi="Times New Roman" w:cs="Times New Roman"/>
          <w:sz w:val="24"/>
          <w:szCs w:val="24"/>
        </w:rPr>
        <w:t xml:space="preserve">                                                                 </w:t>
      </w:r>
      <w:r w:rsidRPr="00EB063A">
        <w:rPr>
          <w:rFonts w:ascii="Times New Roman" w:hAnsi="Times New Roman" w:cs="Times New Roman"/>
          <w:b/>
          <w:sz w:val="24"/>
          <w:szCs w:val="24"/>
        </w:rPr>
        <w:t>PROJECT SPECIFICATION</w:t>
      </w:r>
    </w:p>
    <w:p w14:paraId="4EB684B0" w14:textId="77777777" w:rsidR="00EF4BDE" w:rsidRPr="00EB063A" w:rsidRDefault="00444FB9" w:rsidP="00EB063A">
      <w:pPr>
        <w:spacing w:line="360" w:lineRule="auto"/>
        <w:ind w:left="-567"/>
        <w:jc w:val="both"/>
        <w:rPr>
          <w:rFonts w:ascii="Times New Roman" w:hAnsi="Times New Roman" w:cs="Times New Roman"/>
          <w:b/>
        </w:rPr>
      </w:pPr>
      <w:r w:rsidRPr="00EB063A">
        <w:rPr>
          <w:rFonts w:ascii="Times New Roman" w:hAnsi="Times New Roman" w:cs="Times New Roman"/>
          <w:b/>
        </w:rPr>
        <w:t>3.1 Aims and Objectives of Using Modern Statistical Evaluation Methods to Evaluate the Relationship between</w:t>
      </w:r>
      <w:r w:rsidR="00CC5D45">
        <w:rPr>
          <w:rFonts w:ascii="Times New Roman" w:hAnsi="Times New Roman" w:cs="Times New Roman"/>
          <w:b/>
        </w:rPr>
        <w:t xml:space="preserve"> </w:t>
      </w:r>
      <w:r w:rsidRPr="00EB063A">
        <w:rPr>
          <w:rFonts w:ascii="Times New Roman" w:hAnsi="Times New Roman" w:cs="Times New Roman"/>
          <w:b/>
        </w:rPr>
        <w:t>Heat Flow and Biological Degradability</w:t>
      </w:r>
    </w:p>
    <w:p w14:paraId="4B0D3A2D" w14:textId="77777777" w:rsidR="00EF4BDE" w:rsidRPr="00EB063A" w:rsidRDefault="00444FB9" w:rsidP="00EB063A">
      <w:pPr>
        <w:spacing w:line="360" w:lineRule="auto"/>
        <w:ind w:left="-567"/>
        <w:jc w:val="both"/>
        <w:rPr>
          <w:rFonts w:ascii="Times New Roman" w:hAnsi="Times New Roman" w:cs="Times New Roman"/>
        </w:rPr>
      </w:pPr>
      <w:r w:rsidRPr="00EB063A">
        <w:rPr>
          <w:rFonts w:ascii="Times New Roman" w:hAnsi="Times New Roman" w:cs="Times New Roman"/>
        </w:rPr>
        <w:t>This report aims to outline the objectives of utilizing modern statistical evaluation methods in studying the relationship between heat flow and biological degradability. By employing advanced statistical techniques, researchers can assess the correlation between heat flow and the degree of biological degradability, facilitating more accurate predictions and informed decision-making</w:t>
      </w:r>
      <w:r w:rsidR="00871386" w:rsidRPr="00EB063A">
        <w:rPr>
          <w:rFonts w:ascii="Times New Roman" w:hAnsi="Times New Roman" w:cs="Times New Roman"/>
        </w:rPr>
        <w:t xml:space="preserve"> (G</w:t>
      </w:r>
      <w:r w:rsidR="005947AB" w:rsidRPr="00EB063A">
        <w:rPr>
          <w:rFonts w:ascii="Times New Roman" w:hAnsi="Times New Roman" w:cs="Times New Roman"/>
        </w:rPr>
        <w:t>h</w:t>
      </w:r>
      <w:r w:rsidR="00871386" w:rsidRPr="00EB063A">
        <w:rPr>
          <w:rFonts w:ascii="Times New Roman" w:hAnsi="Times New Roman" w:cs="Times New Roman"/>
        </w:rPr>
        <w:t>osh et al., 2019)</w:t>
      </w:r>
      <w:r w:rsidRPr="00EB063A">
        <w:rPr>
          <w:rFonts w:ascii="Times New Roman" w:hAnsi="Times New Roman" w:cs="Times New Roman"/>
        </w:rPr>
        <w:t>. This report highlights the key objectives associated with the use of modern statistical evaluation methods in this domain.</w:t>
      </w:r>
    </w:p>
    <w:p w14:paraId="557DB799" w14:textId="77777777" w:rsidR="00F93A85" w:rsidRPr="00EB063A" w:rsidRDefault="00444FB9" w:rsidP="00EB063A">
      <w:pPr>
        <w:spacing w:line="360" w:lineRule="auto"/>
        <w:ind w:left="-567"/>
        <w:jc w:val="both"/>
        <w:rPr>
          <w:rFonts w:ascii="Times New Roman" w:hAnsi="Times New Roman" w:cs="Times New Roman"/>
          <w:b/>
        </w:rPr>
      </w:pPr>
      <w:r w:rsidRPr="00EB063A">
        <w:rPr>
          <w:rFonts w:ascii="Times New Roman" w:hAnsi="Times New Roman" w:cs="Times New Roman"/>
          <w:b/>
        </w:rPr>
        <w:t>3.1.1</w:t>
      </w:r>
      <w:r w:rsidR="009838C9" w:rsidRPr="00EB063A">
        <w:rPr>
          <w:rFonts w:ascii="Times New Roman" w:hAnsi="Times New Roman" w:cs="Times New Roman"/>
          <w:b/>
        </w:rPr>
        <w:t xml:space="preserve"> Aims and </w:t>
      </w:r>
      <w:r w:rsidRPr="00EB063A">
        <w:rPr>
          <w:rFonts w:ascii="Times New Roman" w:hAnsi="Times New Roman" w:cs="Times New Roman"/>
          <w:b/>
        </w:rPr>
        <w:t>Objectives</w:t>
      </w:r>
    </w:p>
    <w:p w14:paraId="52F94DF6" w14:textId="77777777" w:rsidR="00F93A85" w:rsidRPr="00EB063A" w:rsidRDefault="00444FB9" w:rsidP="00EB063A">
      <w:pPr>
        <w:pStyle w:val="ListParagraph"/>
        <w:numPr>
          <w:ilvl w:val="0"/>
          <w:numId w:val="1"/>
        </w:numPr>
        <w:spacing w:line="360" w:lineRule="auto"/>
        <w:jc w:val="both"/>
        <w:rPr>
          <w:rFonts w:ascii="Times New Roman" w:hAnsi="Times New Roman" w:cs="Times New Roman"/>
        </w:rPr>
      </w:pPr>
      <w:r w:rsidRPr="00EB063A">
        <w:rPr>
          <w:rFonts w:ascii="Times New Roman" w:hAnsi="Times New Roman" w:cs="Times New Roman"/>
          <w:b/>
        </w:rPr>
        <w:t>Assessing Correlation</w:t>
      </w:r>
      <w:r w:rsidRPr="00EB063A">
        <w:rPr>
          <w:rFonts w:ascii="Times New Roman" w:hAnsi="Times New Roman" w:cs="Times New Roman"/>
        </w:rPr>
        <w:t xml:space="preserve">: </w:t>
      </w:r>
      <w:r w:rsidR="00F717F0" w:rsidRPr="00EB063A">
        <w:rPr>
          <w:rFonts w:ascii="Times New Roman" w:hAnsi="Times New Roman" w:cs="Times New Roman"/>
        </w:rPr>
        <w:t>Important statistical evaluations</w:t>
      </w:r>
      <w:r w:rsidR="00A438D3" w:rsidRPr="00EB063A">
        <w:rPr>
          <w:rFonts w:ascii="Times New Roman" w:hAnsi="Times New Roman" w:cs="Times New Roman"/>
        </w:rPr>
        <w:t xml:space="preserve"> </w:t>
      </w:r>
      <w:r w:rsidRPr="00EB063A">
        <w:rPr>
          <w:rFonts w:ascii="Times New Roman" w:hAnsi="Times New Roman" w:cs="Times New Roman"/>
        </w:rPr>
        <w:t>such as correlation analysis, can help quantify the strength and direction of the relationship. By determining the degree of correlation, researchers can gain insights into the influence of heat flow on the biological degradation process and vice versa.</w:t>
      </w:r>
      <w:r w:rsidR="00E07668" w:rsidRPr="00EB063A">
        <w:rPr>
          <w:rFonts w:ascii="Times New Roman" w:hAnsi="Times New Roman" w:cs="Times New Roman"/>
        </w:rPr>
        <w:t xml:space="preserve"> </w:t>
      </w:r>
    </w:p>
    <w:p w14:paraId="4130A6FE" w14:textId="77777777" w:rsidR="00F717F0" w:rsidRPr="00EB063A" w:rsidRDefault="00444FB9" w:rsidP="00EB063A">
      <w:pPr>
        <w:pStyle w:val="ListParagraph"/>
        <w:numPr>
          <w:ilvl w:val="0"/>
          <w:numId w:val="1"/>
        </w:numPr>
        <w:spacing w:line="360" w:lineRule="auto"/>
        <w:jc w:val="both"/>
        <w:rPr>
          <w:rFonts w:ascii="Times New Roman" w:hAnsi="Times New Roman" w:cs="Times New Roman"/>
        </w:rPr>
      </w:pPr>
      <w:r w:rsidRPr="00EB063A">
        <w:rPr>
          <w:rFonts w:ascii="Times New Roman" w:hAnsi="Times New Roman" w:cs="Times New Roman"/>
          <w:b/>
        </w:rPr>
        <w:t>Predictive Modeling</w:t>
      </w:r>
      <w:r w:rsidRPr="00EB063A">
        <w:rPr>
          <w:rFonts w:ascii="Times New Roman" w:hAnsi="Times New Roman" w:cs="Times New Roman"/>
        </w:rPr>
        <w:t>: Another objective is to develop predictive models based on the relationship between heat flow and biological degradability. Statistical techniques like regression analysis can be used to develop models that estimate heat flow based on known degradation parameters</w:t>
      </w:r>
      <w:r w:rsidR="003C733E" w:rsidRPr="00EB063A">
        <w:rPr>
          <w:rFonts w:ascii="Times New Roman" w:hAnsi="Times New Roman" w:cs="Times New Roman"/>
        </w:rPr>
        <w:t xml:space="preserve"> (Liu et al., 2017)</w:t>
      </w:r>
      <w:r w:rsidRPr="00EB063A">
        <w:rPr>
          <w:rFonts w:ascii="Times New Roman" w:hAnsi="Times New Roman" w:cs="Times New Roman"/>
        </w:rPr>
        <w:t>. These models can then be used to predict heat flow in different scenarios and provide valuable information.</w:t>
      </w:r>
      <w:r w:rsidR="0004042F" w:rsidRPr="00EB063A">
        <w:rPr>
          <w:rFonts w:ascii="Times New Roman" w:hAnsi="Times New Roman" w:cs="Times New Roman"/>
        </w:rPr>
        <w:t xml:space="preserve"> These models can help predict heat flow in different scenarios, leading to more accurate predictions of thermal mass losses and soil respiration. Such models can be valuable in optimizing waste management practices, understanding decomposition rates, and assessing soil health.</w:t>
      </w:r>
    </w:p>
    <w:p w14:paraId="028322D6" w14:textId="77777777" w:rsidR="00E07668" w:rsidRPr="00EB063A" w:rsidRDefault="00444FB9" w:rsidP="00EB063A">
      <w:pPr>
        <w:pStyle w:val="ListParagraph"/>
        <w:numPr>
          <w:ilvl w:val="0"/>
          <w:numId w:val="1"/>
        </w:numPr>
        <w:spacing w:line="360" w:lineRule="auto"/>
        <w:jc w:val="both"/>
        <w:rPr>
          <w:rFonts w:ascii="Times New Roman" w:hAnsi="Times New Roman" w:cs="Times New Roman"/>
        </w:rPr>
      </w:pPr>
      <w:r w:rsidRPr="00EB063A">
        <w:rPr>
          <w:rFonts w:ascii="Times New Roman" w:hAnsi="Times New Roman" w:cs="Times New Roman"/>
          <w:b/>
        </w:rPr>
        <w:t>Identifying Key Factors</w:t>
      </w:r>
      <w:r w:rsidRPr="00EB063A">
        <w:rPr>
          <w:rFonts w:ascii="Times New Roman" w:hAnsi="Times New Roman" w:cs="Times New Roman"/>
        </w:rPr>
        <w:t>: By conducting multivariate analyses, the impact of various variables such as temperature, moisture content, organic matter composition, and</w:t>
      </w:r>
      <w:r w:rsidR="00331451" w:rsidRPr="00EB063A">
        <w:rPr>
          <w:rFonts w:ascii="Times New Roman" w:hAnsi="Times New Roman" w:cs="Times New Roman"/>
        </w:rPr>
        <w:t xml:space="preserve"> microbial activity on the heat, thermal mass losses, and soil respiration </w:t>
      </w:r>
      <w:r w:rsidRPr="00EB063A">
        <w:rPr>
          <w:rFonts w:ascii="Times New Roman" w:hAnsi="Times New Roman" w:cs="Times New Roman"/>
        </w:rPr>
        <w:t>processes can be accessed</w:t>
      </w:r>
      <w:r w:rsidR="005947AB" w:rsidRPr="00EB063A">
        <w:rPr>
          <w:rFonts w:ascii="Times New Roman" w:hAnsi="Times New Roman" w:cs="Times New Roman"/>
        </w:rPr>
        <w:t xml:space="preserve"> (</w:t>
      </w:r>
      <w:proofErr w:type="spellStart"/>
      <w:r w:rsidR="005947AB" w:rsidRPr="00EB063A">
        <w:rPr>
          <w:rFonts w:ascii="Times New Roman" w:hAnsi="Times New Roman" w:cs="Times New Roman"/>
        </w:rPr>
        <w:t>Brągoszewska</w:t>
      </w:r>
      <w:proofErr w:type="spellEnd"/>
      <w:r w:rsidR="005947AB" w:rsidRPr="00EB063A">
        <w:rPr>
          <w:rFonts w:ascii="Times New Roman" w:hAnsi="Times New Roman" w:cs="Times New Roman"/>
        </w:rPr>
        <w:t xml:space="preserve"> et al., 2016</w:t>
      </w:r>
      <w:r w:rsidR="003C733E" w:rsidRPr="00EB063A">
        <w:rPr>
          <w:rFonts w:ascii="Times New Roman" w:hAnsi="Times New Roman" w:cs="Times New Roman"/>
        </w:rPr>
        <w:t>)</w:t>
      </w:r>
      <w:r w:rsidRPr="00EB063A">
        <w:rPr>
          <w:rFonts w:ascii="Times New Roman" w:hAnsi="Times New Roman" w:cs="Times New Roman"/>
        </w:rPr>
        <w:t>.</w:t>
      </w:r>
    </w:p>
    <w:p w14:paraId="7BDC26EF" w14:textId="77777777" w:rsidR="00536885" w:rsidRDefault="00444FB9" w:rsidP="006D0B3A">
      <w:pPr>
        <w:pStyle w:val="ListParagraph"/>
        <w:numPr>
          <w:ilvl w:val="0"/>
          <w:numId w:val="1"/>
        </w:numPr>
        <w:spacing w:line="360" w:lineRule="auto"/>
        <w:jc w:val="both"/>
        <w:rPr>
          <w:rFonts w:ascii="Times New Roman" w:hAnsi="Times New Roman" w:cs="Times New Roman"/>
        </w:rPr>
      </w:pPr>
      <w:r w:rsidRPr="00536885">
        <w:rPr>
          <w:rFonts w:ascii="Times New Roman" w:hAnsi="Times New Roman" w:cs="Times New Roman"/>
          <w:b/>
        </w:rPr>
        <w:t>Comparative Analysis</w:t>
      </w:r>
      <w:r w:rsidRPr="00536885">
        <w:rPr>
          <w:rFonts w:ascii="Times New Roman" w:hAnsi="Times New Roman" w:cs="Times New Roman"/>
        </w:rPr>
        <w:t>:</w:t>
      </w:r>
      <w:r w:rsidR="00402328" w:rsidRPr="00536885">
        <w:rPr>
          <w:rFonts w:ascii="Times New Roman" w:hAnsi="Times New Roman" w:cs="Times New Roman"/>
        </w:rPr>
        <w:t xml:space="preserve"> </w:t>
      </w:r>
      <w:r w:rsidRPr="00536885">
        <w:rPr>
          <w:rFonts w:ascii="Times New Roman" w:hAnsi="Times New Roman" w:cs="Times New Roman"/>
        </w:rPr>
        <w:t>Another objective is to conduct comparative analyses between different approaches in studying heat flow and biological degradability. By applying various statistical techniques, different methodologies to assess thermal mass losses, soil respiration, and their relationship with heat flow can be tested to see the results</w:t>
      </w:r>
      <w:r w:rsidR="003C733E" w:rsidRPr="00536885">
        <w:rPr>
          <w:rFonts w:ascii="Times New Roman" w:hAnsi="Times New Roman" w:cs="Times New Roman"/>
        </w:rPr>
        <w:t xml:space="preserve"> (Rizzo et al., 2018</w:t>
      </w:r>
      <w:r w:rsidR="00514DC8">
        <w:rPr>
          <w:rFonts w:ascii="Times New Roman" w:hAnsi="Times New Roman" w:cs="Times New Roman"/>
        </w:rPr>
        <w:t>).</w:t>
      </w:r>
    </w:p>
    <w:p w14:paraId="47CE8BB2" w14:textId="77777777" w:rsidR="009838C9" w:rsidRPr="00536885" w:rsidRDefault="00444FB9" w:rsidP="006D0B3A">
      <w:pPr>
        <w:pStyle w:val="ListParagraph"/>
        <w:numPr>
          <w:ilvl w:val="0"/>
          <w:numId w:val="1"/>
        </w:numPr>
        <w:spacing w:line="360" w:lineRule="auto"/>
        <w:jc w:val="both"/>
        <w:rPr>
          <w:rFonts w:ascii="Times New Roman" w:hAnsi="Times New Roman" w:cs="Times New Roman"/>
        </w:rPr>
      </w:pPr>
      <w:r w:rsidRPr="00536885">
        <w:rPr>
          <w:rFonts w:ascii="Times New Roman" w:hAnsi="Times New Roman" w:cs="Times New Roman"/>
          <w:b/>
        </w:rPr>
        <w:t>Implications for Waste Management and Agriculture</w:t>
      </w:r>
      <w:r w:rsidRPr="00536885">
        <w:rPr>
          <w:rFonts w:ascii="Times New Roman" w:hAnsi="Times New Roman" w:cs="Times New Roman"/>
        </w:rPr>
        <w:t>: The ultimate objective of using modern statistical evaluation methods is to generate insights that can be applied to waste management practices and agricultural systems</w:t>
      </w:r>
      <w:r w:rsidR="003C733E" w:rsidRPr="00536885">
        <w:rPr>
          <w:rFonts w:ascii="Times New Roman" w:hAnsi="Times New Roman" w:cs="Times New Roman"/>
        </w:rPr>
        <w:t xml:space="preserve"> (</w:t>
      </w:r>
      <w:proofErr w:type="spellStart"/>
      <w:r w:rsidR="003C733E" w:rsidRPr="00536885">
        <w:rPr>
          <w:rFonts w:ascii="Times New Roman" w:hAnsi="Times New Roman" w:cs="Times New Roman"/>
        </w:rPr>
        <w:t>Birkhofer</w:t>
      </w:r>
      <w:proofErr w:type="spellEnd"/>
      <w:r w:rsidR="003C733E" w:rsidRPr="00536885">
        <w:rPr>
          <w:rFonts w:ascii="Times New Roman" w:hAnsi="Times New Roman" w:cs="Times New Roman"/>
        </w:rPr>
        <w:t xml:space="preserve"> et al., 2019)</w:t>
      </w:r>
      <w:r w:rsidRPr="00536885">
        <w:rPr>
          <w:rFonts w:ascii="Times New Roman" w:hAnsi="Times New Roman" w:cs="Times New Roman"/>
        </w:rPr>
        <w:t xml:space="preserve">. Accurate assessments of thermal mass losses and soil respiration contribute to the optimization of composting processes, waste management strategies, and soil </w:t>
      </w:r>
      <w:r w:rsidRPr="00536885">
        <w:rPr>
          <w:rFonts w:ascii="Times New Roman" w:hAnsi="Times New Roman" w:cs="Times New Roman"/>
        </w:rPr>
        <w:lastRenderedPageBreak/>
        <w:t>health management. By incorporating advanced statistical techniques, decision-makers can make evidence-based choices that promote sustainable waste management and agricultural practices.</w:t>
      </w:r>
    </w:p>
    <w:p w14:paraId="59D21995" w14:textId="77777777" w:rsidR="0020723B" w:rsidRPr="0020723B" w:rsidRDefault="00444FB9" w:rsidP="0020723B">
      <w:pPr>
        <w:spacing w:line="360" w:lineRule="auto"/>
        <w:ind w:left="-567"/>
        <w:jc w:val="both"/>
        <w:rPr>
          <w:rFonts w:ascii="Times New Roman" w:hAnsi="Times New Roman" w:cs="Times New Roman"/>
          <w:b/>
          <w:lang w:val="en-GB"/>
        </w:rPr>
      </w:pPr>
      <w:r>
        <w:rPr>
          <w:rFonts w:ascii="Times New Roman" w:hAnsi="Times New Roman" w:cs="Times New Roman"/>
          <w:b/>
          <w:lang w:val="en-GB"/>
        </w:rPr>
        <w:t>3.2</w:t>
      </w:r>
      <w:r w:rsidRPr="0020723B">
        <w:rPr>
          <w:rFonts w:ascii="Times New Roman" w:hAnsi="Times New Roman" w:cs="Times New Roman"/>
          <w:b/>
          <w:lang w:val="en-GB"/>
        </w:rPr>
        <w:t xml:space="preserve"> </w:t>
      </w:r>
      <w:commentRangeStart w:id="0"/>
      <w:r w:rsidRPr="0020723B">
        <w:rPr>
          <w:rFonts w:ascii="Times New Roman" w:hAnsi="Times New Roman" w:cs="Times New Roman"/>
          <w:b/>
          <w:lang w:val="en-GB"/>
        </w:rPr>
        <w:t>Methodology</w:t>
      </w:r>
      <w:commentRangeEnd w:id="0"/>
      <w:r w:rsidR="005451D9">
        <w:rPr>
          <w:rStyle w:val="CommentReference"/>
        </w:rPr>
        <w:commentReference w:id="0"/>
      </w:r>
    </w:p>
    <w:p w14:paraId="6C2C54E0" w14:textId="5D564A85" w:rsidR="0020723B" w:rsidRPr="0020723B" w:rsidRDefault="00444FB9" w:rsidP="0020723B">
      <w:pPr>
        <w:spacing w:line="360" w:lineRule="auto"/>
        <w:ind w:left="-567"/>
        <w:jc w:val="both"/>
        <w:rPr>
          <w:rFonts w:ascii="Times New Roman" w:hAnsi="Times New Roman" w:cs="Times New Roman"/>
          <w:lang w:val="en-GB"/>
        </w:rPr>
      </w:pPr>
      <w:r w:rsidRPr="0020723B">
        <w:rPr>
          <w:rFonts w:ascii="Times New Roman" w:hAnsi="Times New Roman" w:cs="Times New Roman"/>
          <w:lang w:val="en-GB"/>
        </w:rPr>
        <w:t xml:space="preserve">To initiate the study, a suitable dataset needs to be collected. This involves the measuring of heat flow, thermal mass losses, and soil respiration under controlled conditions. Care should be taken to ensure an adequate sample size and data quality. </w:t>
      </w:r>
      <w:commentRangeStart w:id="1"/>
      <w:commentRangeStart w:id="2"/>
      <w:r w:rsidRPr="0020723B">
        <w:rPr>
          <w:rFonts w:ascii="Times New Roman" w:hAnsi="Times New Roman" w:cs="Times New Roman"/>
          <w:lang w:val="en-GB"/>
        </w:rPr>
        <w:t xml:space="preserve">Before conducting statistical analysis, the collected data must undergo </w:t>
      </w:r>
      <w:proofErr w:type="spellStart"/>
      <w:r w:rsidRPr="0020723B">
        <w:rPr>
          <w:rFonts w:ascii="Times New Roman" w:hAnsi="Times New Roman" w:cs="Times New Roman"/>
          <w:lang w:val="en-GB"/>
        </w:rPr>
        <w:t>preprocessing</w:t>
      </w:r>
      <w:proofErr w:type="spellEnd"/>
      <w:r w:rsidRPr="0020723B">
        <w:rPr>
          <w:rFonts w:ascii="Times New Roman" w:hAnsi="Times New Roman" w:cs="Times New Roman"/>
          <w:lang w:val="en-GB"/>
        </w:rPr>
        <w:t xml:space="preserve"> steps which include data cleaning, outlier detection, and normalization</w:t>
      </w:r>
      <w:ins w:id="3" w:author="user" w:date="2023-08-09T14:30:00Z">
        <w:r w:rsidR="007E2F52">
          <w:rPr>
            <w:rFonts w:ascii="Times New Roman" w:hAnsi="Times New Roman" w:cs="Times New Roman"/>
            <w:lang w:val="en-GB"/>
          </w:rPr>
          <w:t xml:space="preserve"> which includes </w:t>
        </w:r>
      </w:ins>
      <w:ins w:id="4" w:author="turningpointKS" w:date="2023-10-13T16:04:00Z">
        <w:r w:rsidR="00D02C49">
          <w:rPr>
            <w:rFonts w:ascii="Times New Roman" w:hAnsi="Times New Roman" w:cs="Times New Roman"/>
            <w:lang w:val="en-GB"/>
          </w:rPr>
          <w:t>four</w:t>
        </w:r>
      </w:ins>
      <w:ins w:id="5" w:author="user" w:date="2023-08-09T14:30:00Z">
        <w:del w:id="6" w:author="turningpointKS" w:date="2023-10-13T16:04:00Z">
          <w:r w:rsidR="007E2F52" w:rsidDel="00D02C49">
            <w:rPr>
              <w:rFonts w:ascii="Times New Roman" w:hAnsi="Times New Roman" w:cs="Times New Roman"/>
              <w:lang w:val="en-GB"/>
            </w:rPr>
            <w:delText>s</w:delText>
          </w:r>
        </w:del>
        <w:del w:id="7" w:author="turningpointKS" w:date="2023-10-13T16:03:00Z">
          <w:r w:rsidR="007E2F52" w:rsidDel="00D02C49">
            <w:rPr>
              <w:rFonts w:ascii="Times New Roman" w:hAnsi="Times New Roman" w:cs="Times New Roman"/>
              <w:lang w:val="en-GB"/>
            </w:rPr>
            <w:delText>ix</w:delText>
          </w:r>
        </w:del>
        <w:r w:rsidR="007E2F52">
          <w:rPr>
            <w:rFonts w:ascii="Times New Roman" w:hAnsi="Times New Roman" w:cs="Times New Roman"/>
            <w:lang w:val="en-GB"/>
          </w:rPr>
          <w:t xml:space="preserve"> s</w:t>
        </w:r>
      </w:ins>
      <w:ins w:id="8" w:author="user" w:date="2023-08-09T14:32:00Z">
        <w:r w:rsidR="005B3923">
          <w:rPr>
            <w:rFonts w:ascii="Times New Roman" w:hAnsi="Times New Roman" w:cs="Times New Roman"/>
            <w:lang w:val="en-GB"/>
          </w:rPr>
          <w:t>a</w:t>
        </w:r>
      </w:ins>
      <w:ins w:id="9" w:author="user" w:date="2023-08-09T14:30:00Z">
        <w:r w:rsidR="007E2F52">
          <w:rPr>
            <w:rFonts w:ascii="Times New Roman" w:hAnsi="Times New Roman" w:cs="Times New Roman"/>
            <w:lang w:val="en-GB"/>
          </w:rPr>
          <w:t>mples</w:t>
        </w:r>
      </w:ins>
      <w:r w:rsidRPr="0020723B">
        <w:rPr>
          <w:rFonts w:ascii="Times New Roman" w:hAnsi="Times New Roman" w:cs="Times New Roman"/>
          <w:lang w:val="en-GB"/>
        </w:rPr>
        <w:t xml:space="preserve">. </w:t>
      </w:r>
      <w:commentRangeEnd w:id="1"/>
      <w:r w:rsidR="005451D9">
        <w:rPr>
          <w:rStyle w:val="CommentReference"/>
        </w:rPr>
        <w:commentReference w:id="1"/>
      </w:r>
      <w:commentRangeEnd w:id="2"/>
      <w:r w:rsidR="00256D82">
        <w:rPr>
          <w:rStyle w:val="CommentReference"/>
        </w:rPr>
        <w:commentReference w:id="2"/>
      </w:r>
      <w:r w:rsidRPr="0020723B">
        <w:rPr>
          <w:rFonts w:ascii="Times New Roman" w:hAnsi="Times New Roman" w:cs="Times New Roman"/>
          <w:lang w:val="en-GB"/>
        </w:rPr>
        <w:t>Outliers should be carefully examined to determine whether they are valid data points or errors. Normalization ensures that all variables are on a similar scale, avoiding bias in subsequent analyses.</w:t>
      </w:r>
    </w:p>
    <w:p w14:paraId="7BC0F6DA" w14:textId="77777777" w:rsidR="0020723B" w:rsidRPr="0020723B" w:rsidRDefault="00444FB9" w:rsidP="0020723B">
      <w:pPr>
        <w:spacing w:line="360" w:lineRule="auto"/>
        <w:ind w:left="-567"/>
        <w:jc w:val="both"/>
        <w:rPr>
          <w:rFonts w:ascii="Times New Roman" w:hAnsi="Times New Roman" w:cs="Times New Roman"/>
          <w:lang w:val="en-GB"/>
        </w:rPr>
      </w:pPr>
      <w:r w:rsidRPr="0020723B">
        <w:rPr>
          <w:rFonts w:ascii="Times New Roman" w:hAnsi="Times New Roman" w:cs="Times New Roman"/>
          <w:lang w:val="en-GB"/>
        </w:rPr>
        <w:t>Linear regression analysis can be employed to assess the relationship between heat flow and thermal mass losses before and after incubation. The dependent variable would be the thermal mass losses, and the independent variable would be heat flow. Regression coefficients and their significance can help determine the strength and direction of the relationship while correlation analysis can provide insights into the association between heat flow and soil respiration. By calculating the correlation coefficient the strength and direction of the relationship can be identified. Positive correlations indicate a direct relationship while negative correlations suggest an inverse relationship.</w:t>
      </w:r>
    </w:p>
    <w:p w14:paraId="34CB1589" w14:textId="77777777" w:rsidR="0020723B" w:rsidRDefault="00444FB9" w:rsidP="0020723B">
      <w:pPr>
        <w:spacing w:line="360" w:lineRule="auto"/>
        <w:ind w:left="-567"/>
        <w:jc w:val="both"/>
        <w:rPr>
          <w:rFonts w:ascii="Times New Roman" w:hAnsi="Times New Roman" w:cs="Times New Roman"/>
          <w:lang w:val="en-GB"/>
        </w:rPr>
      </w:pPr>
      <w:r w:rsidRPr="0020723B">
        <w:rPr>
          <w:rFonts w:ascii="Times New Roman" w:hAnsi="Times New Roman" w:cs="Times New Roman"/>
          <w:lang w:val="en-GB"/>
        </w:rPr>
        <w:t>Visualizing the correlation results enhances the interpretation and communication of the relationship between heat flow and biological degradability. Graphical representations such as scatter plots and trend lines, are employed to depict the distribution of data points and the overall trend. These visualizations aid in identifying patterns and outliers, facilitating a deeper understanding of the relationship.</w:t>
      </w:r>
    </w:p>
    <w:p w14:paraId="6E060AD9" w14:textId="77777777" w:rsidR="0020723B" w:rsidRDefault="00444FB9" w:rsidP="0020723B">
      <w:pPr>
        <w:spacing w:line="360" w:lineRule="auto"/>
        <w:ind w:left="-567"/>
        <w:jc w:val="both"/>
        <w:rPr>
          <w:rFonts w:ascii="Times New Roman" w:hAnsi="Times New Roman" w:cs="Times New Roman"/>
          <w:lang w:val="en-GB"/>
        </w:rPr>
      </w:pPr>
      <w:r w:rsidRPr="0020723B">
        <w:rPr>
          <w:rFonts w:ascii="Times New Roman" w:hAnsi="Times New Roman" w:cs="Times New Roman"/>
          <w:lang w:val="en-GB"/>
        </w:rPr>
        <w:t>In some cases, predictive models to estimate heat flow based on the parameters associated with biological degradability may be developed. This step involves selecting appropriate regression or machine learning techniques and training the models using the available data. The developed models are then evaluated for their predictive accuracy and generalizability. These models can be used to forecast heat flow based on given degradation parameters.</w:t>
      </w:r>
    </w:p>
    <w:p w14:paraId="78DB1E1D" w14:textId="77777777" w:rsidR="00E529E8" w:rsidRDefault="00444FB9" w:rsidP="00EB063A">
      <w:pPr>
        <w:spacing w:line="360" w:lineRule="auto"/>
        <w:ind w:left="-567"/>
        <w:jc w:val="both"/>
        <w:rPr>
          <w:rFonts w:ascii="Times New Roman" w:hAnsi="Times New Roman" w:cs="Times New Roman"/>
          <w:lang w:val="en-GB"/>
        </w:rPr>
      </w:pPr>
      <w:r w:rsidRPr="00F95529">
        <w:rPr>
          <w:rFonts w:ascii="Times New Roman" w:hAnsi="Times New Roman" w:cs="Times New Roman"/>
          <w:lang w:val="en-GB"/>
        </w:rPr>
        <w:t xml:space="preserve">In conclusion, this report provides a comprehensive methodology for using modern statistical evaluation methods to assess the relationship between heat flow and biological degradability. By following this methodology, researchers can gain valuable insights into the impact of heat flow on thermal mass losses before and after incubation and soil respiration. The systematic collection, </w:t>
      </w:r>
      <w:proofErr w:type="spellStart"/>
      <w:r w:rsidRPr="00F95529">
        <w:rPr>
          <w:rFonts w:ascii="Times New Roman" w:hAnsi="Times New Roman" w:cs="Times New Roman"/>
          <w:lang w:val="en-GB"/>
        </w:rPr>
        <w:t>preprocessing</w:t>
      </w:r>
      <w:proofErr w:type="spellEnd"/>
      <w:r w:rsidRPr="00F95529">
        <w:rPr>
          <w:rFonts w:ascii="Times New Roman" w:hAnsi="Times New Roman" w:cs="Times New Roman"/>
          <w:lang w:val="en-GB"/>
        </w:rPr>
        <w:t xml:space="preserve">, calculation of heat flow, correlation analysis, and visualization techniques enable a thorough evaluation of this relationship. This methodology </w:t>
      </w:r>
      <w:r w:rsidRPr="00F95529">
        <w:rPr>
          <w:rFonts w:ascii="Times New Roman" w:hAnsi="Times New Roman" w:cs="Times New Roman"/>
          <w:lang w:val="en-GB"/>
        </w:rPr>
        <w:lastRenderedPageBreak/>
        <w:t>contributes to the advancement of waste management practices, environmental conservation, and sustainable agriculture by improving our understanding of heat flow and biological degradability.</w:t>
      </w:r>
    </w:p>
    <w:p w14:paraId="091F4556" w14:textId="77777777" w:rsidR="007E7F91" w:rsidRDefault="00444FB9" w:rsidP="00EB063A">
      <w:pPr>
        <w:spacing w:line="360" w:lineRule="auto"/>
        <w:ind w:left="-567"/>
        <w:jc w:val="both"/>
        <w:rPr>
          <w:rFonts w:ascii="Times New Roman" w:hAnsi="Times New Roman" w:cs="Times New Roman"/>
          <w:b/>
          <w:lang w:val="en-GB"/>
        </w:rPr>
      </w:pPr>
      <w:r w:rsidRPr="007E7F91">
        <w:rPr>
          <w:rFonts w:ascii="Times New Roman" w:hAnsi="Times New Roman" w:cs="Times New Roman"/>
          <w:b/>
          <w:lang w:val="en-GB"/>
        </w:rPr>
        <w:t>3.3 Brief Project Plan</w:t>
      </w:r>
    </w:p>
    <w:p w14:paraId="0FB39F08" w14:textId="77777777" w:rsidR="00817520" w:rsidRDefault="00444FB9" w:rsidP="00EB063A">
      <w:pPr>
        <w:spacing w:line="360" w:lineRule="auto"/>
        <w:ind w:left="-567"/>
        <w:jc w:val="both"/>
        <w:rPr>
          <w:rFonts w:ascii="Times New Roman" w:hAnsi="Times New Roman" w:cs="Times New Roman"/>
          <w:b/>
          <w:lang w:val="en-GB"/>
        </w:rPr>
      </w:pPr>
      <w:r>
        <w:rPr>
          <w:rFonts w:ascii="Times New Roman" w:hAnsi="Times New Roman" w:cs="Times New Roman"/>
          <w:b/>
          <w:lang w:val="en-GB"/>
        </w:rPr>
        <w:t>3.3.1 Objective</w:t>
      </w:r>
    </w:p>
    <w:p w14:paraId="78E89E84" w14:textId="1647271C" w:rsidR="00817520" w:rsidRPr="00817520" w:rsidRDefault="00444FB9" w:rsidP="00817520">
      <w:pPr>
        <w:spacing w:line="360" w:lineRule="auto"/>
        <w:ind w:left="-567"/>
        <w:jc w:val="both"/>
        <w:rPr>
          <w:rFonts w:ascii="Times New Roman" w:hAnsi="Times New Roman" w:cs="Times New Roman"/>
          <w:lang w:val="en-GB"/>
        </w:rPr>
      </w:pPr>
      <w:r w:rsidRPr="00817520">
        <w:rPr>
          <w:rFonts w:ascii="Times New Roman" w:hAnsi="Times New Roman" w:cs="Times New Roman"/>
          <w:lang w:val="en-GB"/>
        </w:rPr>
        <w:t>The</w:t>
      </w:r>
      <w:ins w:id="10" w:author="turningpointKS" w:date="2023-10-16T11:32:00Z">
        <w:r w:rsidR="00381257">
          <w:rPr>
            <w:rFonts w:ascii="Times New Roman" w:hAnsi="Times New Roman" w:cs="Times New Roman"/>
            <w:lang w:val="en-GB"/>
          </w:rPr>
          <w:t xml:space="preserve">y </w:t>
        </w:r>
      </w:ins>
      <w:del w:id="11" w:author="turningpointKS" w:date="2023-10-16T11:32:00Z">
        <w:r w:rsidRPr="00817520" w:rsidDel="00381257">
          <w:rPr>
            <w:rFonts w:ascii="Times New Roman" w:hAnsi="Times New Roman" w:cs="Times New Roman"/>
            <w:lang w:val="en-GB"/>
          </w:rPr>
          <w:delText xml:space="preserve"> main objectives of the project </w:delText>
        </w:r>
      </w:del>
      <w:r w:rsidRPr="00817520">
        <w:rPr>
          <w:rFonts w:ascii="Times New Roman" w:hAnsi="Times New Roman" w:cs="Times New Roman"/>
          <w:lang w:val="en-GB"/>
        </w:rPr>
        <w:t>are as follows:</w:t>
      </w:r>
    </w:p>
    <w:p w14:paraId="0F161907" w14:textId="77777777" w:rsidR="007E7F91" w:rsidRPr="00817520" w:rsidRDefault="00444FB9" w:rsidP="00817520">
      <w:pPr>
        <w:pStyle w:val="ListParagraph"/>
        <w:numPr>
          <w:ilvl w:val="0"/>
          <w:numId w:val="4"/>
        </w:numPr>
        <w:spacing w:line="360" w:lineRule="auto"/>
        <w:jc w:val="both"/>
        <w:rPr>
          <w:rFonts w:ascii="Times New Roman" w:hAnsi="Times New Roman" w:cs="Times New Roman"/>
          <w:lang w:val="en-GB"/>
        </w:rPr>
      </w:pPr>
      <w:r w:rsidRPr="00817520">
        <w:rPr>
          <w:rFonts w:ascii="Times New Roman" w:hAnsi="Times New Roman" w:cs="Times New Roman"/>
          <w:lang w:val="en-GB"/>
        </w:rPr>
        <w:t>Assess the correlation between heat flow and thermal mass losses before and after incubation.</w:t>
      </w:r>
    </w:p>
    <w:p w14:paraId="5DCAEABF" w14:textId="77777777" w:rsidR="007E7F91" w:rsidRPr="00817520" w:rsidRDefault="00444FB9" w:rsidP="00817520">
      <w:pPr>
        <w:pStyle w:val="ListParagraph"/>
        <w:numPr>
          <w:ilvl w:val="0"/>
          <w:numId w:val="4"/>
        </w:numPr>
        <w:spacing w:line="360" w:lineRule="auto"/>
        <w:jc w:val="both"/>
        <w:rPr>
          <w:rFonts w:ascii="Times New Roman" w:hAnsi="Times New Roman" w:cs="Times New Roman"/>
          <w:lang w:val="en-GB"/>
        </w:rPr>
      </w:pPr>
      <w:r w:rsidRPr="00817520">
        <w:rPr>
          <w:rFonts w:ascii="Times New Roman" w:hAnsi="Times New Roman" w:cs="Times New Roman"/>
          <w:lang w:val="en-GB"/>
        </w:rPr>
        <w:t>Examine the relationship between heat flow and soil respiration.</w:t>
      </w:r>
    </w:p>
    <w:p w14:paraId="4C9C8CFC" w14:textId="77777777" w:rsidR="007E7F91" w:rsidRPr="00817520" w:rsidRDefault="00444FB9" w:rsidP="00817520">
      <w:pPr>
        <w:pStyle w:val="ListParagraph"/>
        <w:numPr>
          <w:ilvl w:val="0"/>
          <w:numId w:val="4"/>
        </w:numPr>
        <w:spacing w:line="360" w:lineRule="auto"/>
        <w:jc w:val="both"/>
        <w:rPr>
          <w:rFonts w:ascii="Times New Roman" w:hAnsi="Times New Roman" w:cs="Times New Roman"/>
          <w:lang w:val="en-GB"/>
        </w:rPr>
      </w:pPr>
      <w:r w:rsidRPr="00817520">
        <w:rPr>
          <w:rFonts w:ascii="Times New Roman" w:hAnsi="Times New Roman" w:cs="Times New Roman"/>
          <w:lang w:val="en-GB"/>
        </w:rPr>
        <w:t>Compare the results obtained using traditional statistical analysis with modern statistical evaluation methods.</w:t>
      </w:r>
    </w:p>
    <w:p w14:paraId="2CD97318" w14:textId="77777777" w:rsidR="007E7F91" w:rsidRPr="00817520" w:rsidRDefault="00444FB9" w:rsidP="00817520">
      <w:pPr>
        <w:pStyle w:val="ListParagraph"/>
        <w:numPr>
          <w:ilvl w:val="0"/>
          <w:numId w:val="4"/>
        </w:numPr>
        <w:spacing w:line="360" w:lineRule="auto"/>
        <w:jc w:val="both"/>
        <w:rPr>
          <w:rFonts w:ascii="Times New Roman" w:hAnsi="Times New Roman" w:cs="Times New Roman"/>
          <w:lang w:val="en-GB"/>
        </w:rPr>
      </w:pPr>
      <w:r w:rsidRPr="00817520">
        <w:rPr>
          <w:rFonts w:ascii="Times New Roman" w:hAnsi="Times New Roman" w:cs="Times New Roman"/>
          <w:lang w:val="en-GB"/>
        </w:rPr>
        <w:t xml:space="preserve">Determine the efficacy of </w:t>
      </w:r>
      <w:proofErr w:type="spellStart"/>
      <w:r w:rsidRPr="00817520">
        <w:rPr>
          <w:rFonts w:ascii="Times New Roman" w:hAnsi="Times New Roman" w:cs="Times New Roman"/>
          <w:lang w:val="en-GB"/>
        </w:rPr>
        <w:t>thermoscale</w:t>
      </w:r>
      <w:proofErr w:type="spellEnd"/>
      <w:r w:rsidRPr="00817520">
        <w:rPr>
          <w:rFonts w:ascii="Times New Roman" w:hAnsi="Times New Roman" w:cs="Times New Roman"/>
          <w:lang w:val="en-GB"/>
        </w:rPr>
        <w:t xml:space="preserve"> analysis in enhancing the evaluation of the relationship between heat flow and biological degradability.</w:t>
      </w:r>
    </w:p>
    <w:p w14:paraId="2D212780" w14:textId="77777777" w:rsidR="007E7F91" w:rsidRPr="007E7F91" w:rsidRDefault="00444FB9" w:rsidP="007E7F91">
      <w:pPr>
        <w:spacing w:line="360" w:lineRule="auto"/>
        <w:ind w:left="-567"/>
        <w:jc w:val="both"/>
        <w:rPr>
          <w:rFonts w:ascii="Times New Roman" w:hAnsi="Times New Roman" w:cs="Times New Roman"/>
          <w:b/>
          <w:lang w:val="en-GB"/>
        </w:rPr>
      </w:pPr>
      <w:r>
        <w:rPr>
          <w:rFonts w:ascii="Times New Roman" w:hAnsi="Times New Roman" w:cs="Times New Roman"/>
          <w:b/>
          <w:lang w:val="en-GB"/>
        </w:rPr>
        <w:t xml:space="preserve">3.3.2 </w:t>
      </w:r>
      <w:r w:rsidRPr="007E7F91">
        <w:rPr>
          <w:rFonts w:ascii="Times New Roman" w:hAnsi="Times New Roman" w:cs="Times New Roman"/>
          <w:b/>
          <w:lang w:val="en-GB"/>
        </w:rPr>
        <w:t>Methodology:</w:t>
      </w:r>
    </w:p>
    <w:p w14:paraId="6BF533C9" w14:textId="77777777" w:rsidR="007E7F91" w:rsidRPr="00817520" w:rsidRDefault="00444FB9" w:rsidP="007E7F91">
      <w:pPr>
        <w:spacing w:line="360" w:lineRule="auto"/>
        <w:ind w:left="-567"/>
        <w:jc w:val="both"/>
        <w:rPr>
          <w:rFonts w:ascii="Times New Roman" w:hAnsi="Times New Roman" w:cs="Times New Roman"/>
          <w:lang w:val="en-GB"/>
        </w:rPr>
      </w:pPr>
      <w:r w:rsidRPr="00817520">
        <w:rPr>
          <w:rFonts w:ascii="Times New Roman" w:hAnsi="Times New Roman" w:cs="Times New Roman"/>
          <w:lang w:val="en-GB"/>
        </w:rPr>
        <w:t>The project will follow the following methodology:</w:t>
      </w:r>
    </w:p>
    <w:p w14:paraId="38D0A181" w14:textId="77777777" w:rsidR="007E7F91" w:rsidRPr="00817520" w:rsidRDefault="00444FB9" w:rsidP="00817520">
      <w:pPr>
        <w:pStyle w:val="ListParagraph"/>
        <w:numPr>
          <w:ilvl w:val="0"/>
          <w:numId w:val="5"/>
        </w:numPr>
        <w:spacing w:line="360" w:lineRule="auto"/>
        <w:jc w:val="both"/>
        <w:rPr>
          <w:rFonts w:ascii="Times New Roman" w:hAnsi="Times New Roman" w:cs="Times New Roman"/>
          <w:lang w:val="en-GB"/>
        </w:rPr>
      </w:pPr>
      <w:r w:rsidRPr="00817520">
        <w:rPr>
          <w:rFonts w:ascii="Times New Roman" w:hAnsi="Times New Roman" w:cs="Times New Roman"/>
          <w:lang w:val="en-GB"/>
        </w:rPr>
        <w:t>Data Collection:</w:t>
      </w:r>
      <w:r w:rsidR="00817520" w:rsidRPr="00817520">
        <w:rPr>
          <w:rFonts w:ascii="Times New Roman" w:hAnsi="Times New Roman" w:cs="Times New Roman"/>
          <w:lang w:val="en-GB"/>
        </w:rPr>
        <w:t xml:space="preserve"> </w:t>
      </w:r>
      <w:r w:rsidRPr="00817520">
        <w:rPr>
          <w:rFonts w:ascii="Times New Roman" w:hAnsi="Times New Roman" w:cs="Times New Roman"/>
          <w:lang w:val="en-GB"/>
        </w:rPr>
        <w:t>Collect a representative dataset comprising measurements of heat flow, thermal mass losses before and after incubation, and soil respiration. Ensure that the data covers a range of experimental conditions and environmental contexts.</w:t>
      </w:r>
    </w:p>
    <w:p w14:paraId="36D09287" w14:textId="77777777" w:rsidR="007E7F91" w:rsidRPr="00817520" w:rsidRDefault="00444FB9" w:rsidP="00817520">
      <w:pPr>
        <w:pStyle w:val="ListParagraph"/>
        <w:numPr>
          <w:ilvl w:val="0"/>
          <w:numId w:val="5"/>
        </w:numPr>
        <w:spacing w:line="360" w:lineRule="auto"/>
        <w:jc w:val="both"/>
        <w:rPr>
          <w:rFonts w:ascii="Times New Roman" w:hAnsi="Times New Roman" w:cs="Times New Roman"/>
          <w:b/>
          <w:lang w:val="en-GB"/>
        </w:rPr>
      </w:pPr>
      <w:r w:rsidRPr="00817520">
        <w:rPr>
          <w:rFonts w:ascii="Times New Roman" w:hAnsi="Times New Roman" w:cs="Times New Roman"/>
          <w:lang w:val="en-GB"/>
        </w:rPr>
        <w:t>Traditional Stat</w:t>
      </w:r>
      <w:r w:rsidR="00817520" w:rsidRPr="00817520">
        <w:rPr>
          <w:rFonts w:ascii="Times New Roman" w:hAnsi="Times New Roman" w:cs="Times New Roman"/>
          <w:lang w:val="en-GB"/>
        </w:rPr>
        <w:t>istical Analysis:</w:t>
      </w:r>
      <w:r w:rsidR="00817520" w:rsidRPr="00817520">
        <w:rPr>
          <w:rFonts w:ascii="Times New Roman" w:hAnsi="Times New Roman" w:cs="Times New Roman"/>
          <w:b/>
          <w:lang w:val="en-GB"/>
        </w:rPr>
        <w:t xml:space="preserve"> </w:t>
      </w:r>
      <w:r w:rsidRPr="00817520">
        <w:rPr>
          <w:rFonts w:ascii="Times New Roman" w:hAnsi="Times New Roman" w:cs="Times New Roman"/>
          <w:lang w:val="en-GB"/>
        </w:rPr>
        <w:t>Conduct a traditional statistical analysis to calculate correlation coefficients between heat flow and the indicators of biological degradability (thermal mass losses and soil respiration)</w:t>
      </w:r>
      <w:r w:rsidRPr="00817520">
        <w:rPr>
          <w:rFonts w:ascii="Times New Roman" w:hAnsi="Times New Roman" w:cs="Times New Roman"/>
          <w:b/>
          <w:lang w:val="en-GB"/>
        </w:rPr>
        <w:t>.</w:t>
      </w:r>
    </w:p>
    <w:p w14:paraId="7A921583" w14:textId="77777777" w:rsidR="007E7F91" w:rsidRPr="00817520" w:rsidRDefault="00444FB9" w:rsidP="00817520">
      <w:pPr>
        <w:pStyle w:val="ListParagraph"/>
        <w:numPr>
          <w:ilvl w:val="0"/>
          <w:numId w:val="5"/>
        </w:numPr>
        <w:spacing w:line="360" w:lineRule="auto"/>
        <w:jc w:val="both"/>
        <w:rPr>
          <w:rFonts w:ascii="Times New Roman" w:hAnsi="Times New Roman" w:cs="Times New Roman"/>
          <w:b/>
          <w:lang w:val="en-GB"/>
        </w:rPr>
      </w:pPr>
      <w:r w:rsidRPr="00817520">
        <w:rPr>
          <w:rFonts w:ascii="Times New Roman" w:hAnsi="Times New Roman" w:cs="Times New Roman"/>
          <w:lang w:val="en-GB"/>
        </w:rPr>
        <w:t>Utilize appropriate statistical tests to assess the significance of the observed correlations</w:t>
      </w:r>
      <w:r w:rsidRPr="00817520">
        <w:rPr>
          <w:rFonts w:ascii="Times New Roman" w:hAnsi="Times New Roman" w:cs="Times New Roman"/>
          <w:b/>
          <w:lang w:val="en-GB"/>
        </w:rPr>
        <w:t>.</w:t>
      </w:r>
    </w:p>
    <w:p w14:paraId="515045F0" w14:textId="77777777" w:rsidR="007E7F91" w:rsidRPr="007E7F91" w:rsidRDefault="007E7F91" w:rsidP="007E7F91">
      <w:pPr>
        <w:spacing w:line="360" w:lineRule="auto"/>
        <w:ind w:left="-567"/>
        <w:jc w:val="both"/>
        <w:rPr>
          <w:rFonts w:ascii="Times New Roman" w:hAnsi="Times New Roman" w:cs="Times New Roman"/>
          <w:b/>
          <w:lang w:val="en-GB"/>
        </w:rPr>
      </w:pPr>
    </w:p>
    <w:p w14:paraId="0F97F211" w14:textId="77777777" w:rsidR="00100B58" w:rsidRDefault="00444FB9" w:rsidP="00100B58">
      <w:pPr>
        <w:spacing w:line="360" w:lineRule="auto"/>
        <w:ind w:left="-567"/>
        <w:jc w:val="both"/>
        <w:rPr>
          <w:rFonts w:ascii="Times New Roman" w:hAnsi="Times New Roman" w:cs="Times New Roman"/>
          <w:b/>
          <w:lang w:val="en-GB"/>
        </w:rPr>
      </w:pPr>
      <w:r>
        <w:rPr>
          <w:rFonts w:ascii="Times New Roman" w:hAnsi="Times New Roman" w:cs="Times New Roman"/>
          <w:b/>
          <w:lang w:val="en-GB"/>
        </w:rPr>
        <w:t xml:space="preserve">3.3.3 </w:t>
      </w:r>
      <w:r w:rsidR="007E7F91" w:rsidRPr="007E7F91">
        <w:rPr>
          <w:rFonts w:ascii="Times New Roman" w:hAnsi="Times New Roman" w:cs="Times New Roman"/>
          <w:b/>
          <w:lang w:val="en-GB"/>
        </w:rPr>
        <w:t xml:space="preserve">Modern </w:t>
      </w:r>
      <w:r>
        <w:rPr>
          <w:rFonts w:ascii="Times New Roman" w:hAnsi="Times New Roman" w:cs="Times New Roman"/>
          <w:b/>
          <w:lang w:val="en-GB"/>
        </w:rPr>
        <w:t>Statistical Evaluation Methods:</w:t>
      </w:r>
    </w:p>
    <w:p w14:paraId="532E1C8A" w14:textId="77777777" w:rsidR="007E7F91" w:rsidRPr="00100B58" w:rsidRDefault="00444FB9" w:rsidP="00100B58">
      <w:pPr>
        <w:pStyle w:val="ListParagraph"/>
        <w:numPr>
          <w:ilvl w:val="0"/>
          <w:numId w:val="6"/>
        </w:numPr>
        <w:spacing w:line="360" w:lineRule="auto"/>
        <w:jc w:val="both"/>
        <w:rPr>
          <w:rFonts w:ascii="Times New Roman" w:hAnsi="Times New Roman" w:cs="Times New Roman"/>
          <w:lang w:val="en-GB"/>
        </w:rPr>
      </w:pPr>
      <w:r w:rsidRPr="00100B58">
        <w:rPr>
          <w:rFonts w:ascii="Times New Roman" w:hAnsi="Times New Roman" w:cs="Times New Roman"/>
          <w:lang w:val="en-GB"/>
        </w:rPr>
        <w:t xml:space="preserve">Apply modern statistical techniques, such as </w:t>
      </w:r>
      <w:proofErr w:type="spellStart"/>
      <w:r w:rsidRPr="00100B58">
        <w:rPr>
          <w:rFonts w:ascii="Times New Roman" w:hAnsi="Times New Roman" w:cs="Times New Roman"/>
          <w:lang w:val="en-GB"/>
        </w:rPr>
        <w:t>thermoscale</w:t>
      </w:r>
      <w:proofErr w:type="spellEnd"/>
      <w:r w:rsidRPr="00100B58">
        <w:rPr>
          <w:rFonts w:ascii="Times New Roman" w:hAnsi="Times New Roman" w:cs="Times New Roman"/>
          <w:lang w:val="en-GB"/>
        </w:rPr>
        <w:t xml:space="preserve"> analysis, to evaluate the relationship between heat flow and biological degradability.</w:t>
      </w:r>
    </w:p>
    <w:p w14:paraId="2B09B3F9" w14:textId="77777777" w:rsidR="007E7F91" w:rsidRPr="00100B58" w:rsidRDefault="00444FB9" w:rsidP="00100B58">
      <w:pPr>
        <w:pStyle w:val="ListParagraph"/>
        <w:numPr>
          <w:ilvl w:val="0"/>
          <w:numId w:val="6"/>
        </w:numPr>
        <w:spacing w:line="360" w:lineRule="auto"/>
        <w:jc w:val="both"/>
        <w:rPr>
          <w:rFonts w:ascii="Times New Roman" w:hAnsi="Times New Roman" w:cs="Times New Roman"/>
          <w:lang w:val="en-GB"/>
        </w:rPr>
      </w:pPr>
      <w:r w:rsidRPr="00100B58">
        <w:rPr>
          <w:rFonts w:ascii="Times New Roman" w:hAnsi="Times New Roman" w:cs="Times New Roman"/>
          <w:lang w:val="en-GB"/>
        </w:rPr>
        <w:t xml:space="preserve">Calculate correlations using </w:t>
      </w:r>
      <w:proofErr w:type="spellStart"/>
      <w:r w:rsidRPr="00100B58">
        <w:rPr>
          <w:rFonts w:ascii="Times New Roman" w:hAnsi="Times New Roman" w:cs="Times New Roman"/>
          <w:lang w:val="en-GB"/>
        </w:rPr>
        <w:t>thermoscale</w:t>
      </w:r>
      <w:proofErr w:type="spellEnd"/>
      <w:r w:rsidRPr="00100B58">
        <w:rPr>
          <w:rFonts w:ascii="Times New Roman" w:hAnsi="Times New Roman" w:cs="Times New Roman"/>
          <w:lang w:val="en-GB"/>
        </w:rPr>
        <w:t xml:space="preserve"> units.</w:t>
      </w:r>
    </w:p>
    <w:p w14:paraId="2E4A2921" w14:textId="77777777" w:rsidR="007E7F91" w:rsidRPr="00100B58" w:rsidRDefault="00444FB9" w:rsidP="00100B58">
      <w:pPr>
        <w:pStyle w:val="ListParagraph"/>
        <w:numPr>
          <w:ilvl w:val="0"/>
          <w:numId w:val="6"/>
        </w:numPr>
        <w:spacing w:line="360" w:lineRule="auto"/>
        <w:jc w:val="both"/>
        <w:rPr>
          <w:rFonts w:ascii="Times New Roman" w:hAnsi="Times New Roman" w:cs="Times New Roman"/>
          <w:lang w:val="en-GB"/>
        </w:rPr>
      </w:pPr>
      <w:r w:rsidRPr="00100B58">
        <w:rPr>
          <w:rFonts w:ascii="Times New Roman" w:hAnsi="Times New Roman" w:cs="Times New Roman"/>
          <w:lang w:val="en-GB"/>
        </w:rPr>
        <w:t>Use graphical representations, such as scatter plots, to visually interpret the relationship.</w:t>
      </w:r>
    </w:p>
    <w:p w14:paraId="6E18B060" w14:textId="77777777" w:rsidR="007E7F91" w:rsidRPr="007E7F91" w:rsidRDefault="00444FB9" w:rsidP="007E7F91">
      <w:pPr>
        <w:spacing w:line="360" w:lineRule="auto"/>
        <w:ind w:left="-567"/>
        <w:jc w:val="both"/>
        <w:rPr>
          <w:rFonts w:ascii="Times New Roman" w:hAnsi="Times New Roman" w:cs="Times New Roman"/>
          <w:b/>
          <w:lang w:val="en-GB"/>
        </w:rPr>
      </w:pPr>
      <w:r>
        <w:rPr>
          <w:rFonts w:ascii="Times New Roman" w:hAnsi="Times New Roman" w:cs="Times New Roman"/>
          <w:b/>
          <w:lang w:val="en-GB"/>
        </w:rPr>
        <w:t xml:space="preserve">3.3.4 </w:t>
      </w:r>
      <w:r w:rsidRPr="007E7F91">
        <w:rPr>
          <w:rFonts w:ascii="Times New Roman" w:hAnsi="Times New Roman" w:cs="Times New Roman"/>
          <w:b/>
          <w:lang w:val="en-GB"/>
        </w:rPr>
        <w:t>Data Analysis:</w:t>
      </w:r>
    </w:p>
    <w:p w14:paraId="44334777" w14:textId="77777777" w:rsidR="007E7F91" w:rsidRPr="0008550C" w:rsidRDefault="00444FB9" w:rsidP="0008550C">
      <w:pPr>
        <w:pStyle w:val="ListParagraph"/>
        <w:numPr>
          <w:ilvl w:val="0"/>
          <w:numId w:val="7"/>
        </w:numPr>
        <w:spacing w:line="360" w:lineRule="auto"/>
        <w:jc w:val="both"/>
        <w:rPr>
          <w:rFonts w:ascii="Times New Roman" w:hAnsi="Times New Roman" w:cs="Times New Roman"/>
          <w:lang w:val="en-GB"/>
        </w:rPr>
      </w:pPr>
      <w:r w:rsidRPr="0008550C">
        <w:rPr>
          <w:rFonts w:ascii="Times New Roman" w:hAnsi="Times New Roman" w:cs="Times New Roman"/>
          <w:lang w:val="en-GB"/>
        </w:rPr>
        <w:lastRenderedPageBreak/>
        <w:t>Perform correlation analysis using traditional statistical methods to quantify the relationship between heat flow and the indicators of biological degradability.</w:t>
      </w:r>
    </w:p>
    <w:p w14:paraId="7E496BFB" w14:textId="77777777" w:rsidR="007E7F91" w:rsidRPr="0008550C" w:rsidRDefault="00444FB9" w:rsidP="0008550C">
      <w:pPr>
        <w:pStyle w:val="ListParagraph"/>
        <w:numPr>
          <w:ilvl w:val="0"/>
          <w:numId w:val="7"/>
        </w:numPr>
        <w:spacing w:line="360" w:lineRule="auto"/>
        <w:jc w:val="both"/>
        <w:rPr>
          <w:rFonts w:ascii="Times New Roman" w:hAnsi="Times New Roman" w:cs="Times New Roman"/>
          <w:lang w:val="en-GB"/>
        </w:rPr>
      </w:pPr>
      <w:r w:rsidRPr="0008550C">
        <w:rPr>
          <w:rFonts w:ascii="Times New Roman" w:hAnsi="Times New Roman" w:cs="Times New Roman"/>
          <w:lang w:val="en-GB"/>
        </w:rPr>
        <w:t xml:space="preserve">Employ modern statistical evaluation methods, including </w:t>
      </w:r>
      <w:proofErr w:type="spellStart"/>
      <w:r w:rsidRPr="0008550C">
        <w:rPr>
          <w:rFonts w:ascii="Times New Roman" w:hAnsi="Times New Roman" w:cs="Times New Roman"/>
          <w:lang w:val="en-GB"/>
        </w:rPr>
        <w:t>thermoscale</w:t>
      </w:r>
      <w:proofErr w:type="spellEnd"/>
      <w:r w:rsidRPr="0008550C">
        <w:rPr>
          <w:rFonts w:ascii="Times New Roman" w:hAnsi="Times New Roman" w:cs="Times New Roman"/>
          <w:lang w:val="en-GB"/>
        </w:rPr>
        <w:t xml:space="preserve"> analysis, to enhance the accuracy and sensitivity of the correlations.</w:t>
      </w:r>
    </w:p>
    <w:p w14:paraId="61C06E86" w14:textId="77777777" w:rsidR="007E7F91" w:rsidRDefault="00444FB9" w:rsidP="0008550C">
      <w:pPr>
        <w:pStyle w:val="ListParagraph"/>
        <w:numPr>
          <w:ilvl w:val="0"/>
          <w:numId w:val="7"/>
        </w:numPr>
        <w:spacing w:line="360" w:lineRule="auto"/>
        <w:jc w:val="both"/>
        <w:rPr>
          <w:rFonts w:ascii="Times New Roman" w:hAnsi="Times New Roman" w:cs="Times New Roman"/>
          <w:lang w:val="en-GB"/>
        </w:rPr>
      </w:pPr>
      <w:r w:rsidRPr="0008550C">
        <w:rPr>
          <w:rFonts w:ascii="Times New Roman" w:hAnsi="Times New Roman" w:cs="Times New Roman"/>
          <w:lang w:val="en-GB"/>
        </w:rPr>
        <w:t>Conduct a comparative analysis of the results obtained from both approaches to evaluate the effectiveness of modern statistical evaluation methods.</w:t>
      </w:r>
    </w:p>
    <w:p w14:paraId="2E5CEBB7" w14:textId="77777777" w:rsidR="00911BF0" w:rsidRPr="00911BF0" w:rsidRDefault="00444FB9" w:rsidP="00911BF0">
      <w:pPr>
        <w:spacing w:line="360" w:lineRule="auto"/>
        <w:ind w:left="-567"/>
        <w:jc w:val="both"/>
        <w:rPr>
          <w:rFonts w:ascii="Times New Roman" w:hAnsi="Times New Roman" w:cs="Times New Roman"/>
          <w:b/>
          <w:lang w:val="en-GB"/>
        </w:rPr>
      </w:pPr>
      <w:r>
        <w:rPr>
          <w:rFonts w:ascii="Times New Roman" w:hAnsi="Times New Roman" w:cs="Times New Roman"/>
          <w:b/>
          <w:lang w:val="en-GB"/>
        </w:rPr>
        <w:t xml:space="preserve">3.3.5 </w:t>
      </w:r>
      <w:r w:rsidRPr="00911BF0">
        <w:rPr>
          <w:rFonts w:ascii="Times New Roman" w:hAnsi="Times New Roman" w:cs="Times New Roman"/>
          <w:b/>
          <w:lang w:val="en-GB"/>
        </w:rPr>
        <w:t>Expected Outcomes:</w:t>
      </w:r>
    </w:p>
    <w:p w14:paraId="3DCB8793" w14:textId="77777777" w:rsidR="00911BF0" w:rsidRPr="00911BF0" w:rsidRDefault="00444FB9" w:rsidP="00911BF0">
      <w:pPr>
        <w:pStyle w:val="ListParagraph"/>
        <w:numPr>
          <w:ilvl w:val="0"/>
          <w:numId w:val="8"/>
        </w:numPr>
        <w:spacing w:line="360" w:lineRule="auto"/>
        <w:jc w:val="both"/>
        <w:rPr>
          <w:rFonts w:ascii="Times New Roman" w:hAnsi="Times New Roman" w:cs="Times New Roman"/>
          <w:lang w:val="en-GB"/>
        </w:rPr>
      </w:pPr>
      <w:r w:rsidRPr="00911BF0">
        <w:rPr>
          <w:rFonts w:ascii="Times New Roman" w:hAnsi="Times New Roman" w:cs="Times New Roman"/>
          <w:lang w:val="en-GB"/>
        </w:rPr>
        <w:t>Identification of the relationship between heat flow and thermal mass losses before and after incubation.</w:t>
      </w:r>
    </w:p>
    <w:p w14:paraId="441CDFCE" w14:textId="77777777" w:rsidR="00911BF0" w:rsidRPr="00911BF0" w:rsidRDefault="00444FB9" w:rsidP="00911BF0">
      <w:pPr>
        <w:pStyle w:val="ListParagraph"/>
        <w:numPr>
          <w:ilvl w:val="0"/>
          <w:numId w:val="8"/>
        </w:numPr>
        <w:spacing w:line="360" w:lineRule="auto"/>
        <w:jc w:val="both"/>
        <w:rPr>
          <w:rFonts w:ascii="Times New Roman" w:hAnsi="Times New Roman" w:cs="Times New Roman"/>
          <w:lang w:val="en-GB"/>
        </w:rPr>
      </w:pPr>
      <w:r w:rsidRPr="00911BF0">
        <w:rPr>
          <w:rFonts w:ascii="Times New Roman" w:hAnsi="Times New Roman" w:cs="Times New Roman"/>
          <w:lang w:val="en-GB"/>
        </w:rPr>
        <w:t>Assessment of the relationship between heat flow and soil respiration.</w:t>
      </w:r>
    </w:p>
    <w:p w14:paraId="22C2ADAA" w14:textId="77777777" w:rsidR="00911BF0" w:rsidRPr="00911BF0" w:rsidRDefault="00444FB9" w:rsidP="00911BF0">
      <w:pPr>
        <w:pStyle w:val="ListParagraph"/>
        <w:numPr>
          <w:ilvl w:val="0"/>
          <w:numId w:val="8"/>
        </w:numPr>
        <w:spacing w:line="360" w:lineRule="auto"/>
        <w:jc w:val="both"/>
        <w:rPr>
          <w:rFonts w:ascii="Times New Roman" w:hAnsi="Times New Roman" w:cs="Times New Roman"/>
          <w:lang w:val="en-GB"/>
        </w:rPr>
      </w:pPr>
      <w:r w:rsidRPr="00911BF0">
        <w:rPr>
          <w:rFonts w:ascii="Times New Roman" w:hAnsi="Times New Roman" w:cs="Times New Roman"/>
          <w:lang w:val="en-GB"/>
        </w:rPr>
        <w:t>Comparison of the correlation results obtained from traditional statistical analysis and modern statistical evaluation methods.</w:t>
      </w:r>
    </w:p>
    <w:p w14:paraId="218D25B5" w14:textId="77777777" w:rsidR="00245F99" w:rsidRDefault="00444FB9" w:rsidP="00911BF0">
      <w:pPr>
        <w:pStyle w:val="ListParagraph"/>
        <w:numPr>
          <w:ilvl w:val="0"/>
          <w:numId w:val="8"/>
        </w:numPr>
        <w:spacing w:line="360" w:lineRule="auto"/>
        <w:jc w:val="both"/>
        <w:rPr>
          <w:rFonts w:ascii="Times New Roman" w:hAnsi="Times New Roman" w:cs="Times New Roman"/>
          <w:lang w:val="en-GB"/>
        </w:rPr>
      </w:pPr>
      <w:r w:rsidRPr="00911BF0">
        <w:rPr>
          <w:rFonts w:ascii="Times New Roman" w:hAnsi="Times New Roman" w:cs="Times New Roman"/>
          <w:lang w:val="en-GB"/>
        </w:rPr>
        <w:t xml:space="preserve">Evaluation of the applicability and effectiveness of </w:t>
      </w:r>
      <w:proofErr w:type="spellStart"/>
      <w:r w:rsidRPr="00911BF0">
        <w:rPr>
          <w:rFonts w:ascii="Times New Roman" w:hAnsi="Times New Roman" w:cs="Times New Roman"/>
          <w:lang w:val="en-GB"/>
        </w:rPr>
        <w:t>thermoscale</w:t>
      </w:r>
      <w:proofErr w:type="spellEnd"/>
      <w:r w:rsidRPr="00911BF0">
        <w:rPr>
          <w:rFonts w:ascii="Times New Roman" w:hAnsi="Times New Roman" w:cs="Times New Roman"/>
          <w:lang w:val="en-GB"/>
        </w:rPr>
        <w:t xml:space="preserve"> analysis in assessing the relationship between heat flow and biological degradability.</w:t>
      </w:r>
    </w:p>
    <w:p w14:paraId="3EEC4727" w14:textId="77777777" w:rsidR="00C5469E" w:rsidRDefault="00444FB9" w:rsidP="00C5469E">
      <w:pPr>
        <w:spacing w:line="360" w:lineRule="auto"/>
        <w:ind w:left="-207"/>
        <w:jc w:val="both"/>
        <w:rPr>
          <w:rFonts w:ascii="Times New Roman" w:hAnsi="Times New Roman" w:cs="Times New Roman"/>
          <w:lang w:val="en-GB"/>
        </w:rPr>
      </w:pPr>
      <w:r w:rsidRPr="00C5469E">
        <w:rPr>
          <w:rFonts w:ascii="Times New Roman" w:hAnsi="Times New Roman" w:cs="Times New Roman"/>
          <w:lang w:val="en-GB"/>
        </w:rPr>
        <w:t xml:space="preserve">This section presented a brief plan for a project that aims to evaluate the relationship between heat flow and biological degradability using modern statistical evaluation methods. By focusing on indicators such as thermal mass losses before and after incubation and soil respiration, the project seeks to provide insights into the impact of heat flow on degradation processes. The planned methodology encompasses traditional statistical analysis and modern techniques, including </w:t>
      </w:r>
      <w:proofErr w:type="spellStart"/>
      <w:r w:rsidRPr="00C5469E">
        <w:rPr>
          <w:rFonts w:ascii="Times New Roman" w:hAnsi="Times New Roman" w:cs="Times New Roman"/>
          <w:lang w:val="en-GB"/>
        </w:rPr>
        <w:t>thermoscale</w:t>
      </w:r>
      <w:proofErr w:type="spellEnd"/>
      <w:r w:rsidRPr="00C5469E">
        <w:rPr>
          <w:rFonts w:ascii="Times New Roman" w:hAnsi="Times New Roman" w:cs="Times New Roman"/>
          <w:lang w:val="en-GB"/>
        </w:rPr>
        <w:t xml:space="preserve"> analysis</w:t>
      </w:r>
    </w:p>
    <w:p w14:paraId="09727811" w14:textId="77777777" w:rsidR="000317E8" w:rsidRPr="00C5469E" w:rsidRDefault="000317E8" w:rsidP="00C5469E">
      <w:pPr>
        <w:spacing w:line="360" w:lineRule="auto"/>
        <w:ind w:left="-207"/>
        <w:jc w:val="both"/>
        <w:rPr>
          <w:rFonts w:ascii="Times New Roman" w:hAnsi="Times New Roman" w:cs="Times New Roman"/>
          <w:lang w:val="en-GB"/>
        </w:rPr>
      </w:pPr>
    </w:p>
    <w:p w14:paraId="0774CFF0" w14:textId="77777777" w:rsidR="007E7F91" w:rsidRPr="0008550C" w:rsidRDefault="007E7F91" w:rsidP="007E7F91">
      <w:pPr>
        <w:spacing w:line="360" w:lineRule="auto"/>
        <w:ind w:left="-567"/>
        <w:jc w:val="both"/>
        <w:rPr>
          <w:rFonts w:ascii="Times New Roman" w:hAnsi="Times New Roman" w:cs="Times New Roman"/>
          <w:lang w:val="en-GB"/>
        </w:rPr>
      </w:pPr>
    </w:p>
    <w:p w14:paraId="2759E0AA" w14:textId="77777777" w:rsidR="007E7F91" w:rsidRPr="0008550C" w:rsidRDefault="007E7F91" w:rsidP="007E7F91">
      <w:pPr>
        <w:spacing w:line="360" w:lineRule="auto"/>
        <w:ind w:left="-567"/>
        <w:jc w:val="both"/>
        <w:rPr>
          <w:rFonts w:ascii="Times New Roman" w:hAnsi="Times New Roman" w:cs="Times New Roman"/>
          <w:lang w:val="en-GB"/>
        </w:rPr>
      </w:pPr>
    </w:p>
    <w:p w14:paraId="3E0C8F42" w14:textId="77777777" w:rsidR="007E7F91" w:rsidRPr="007E7F91" w:rsidRDefault="007E7F91" w:rsidP="007E7F91">
      <w:pPr>
        <w:spacing w:line="360" w:lineRule="auto"/>
        <w:ind w:left="-567"/>
        <w:jc w:val="both"/>
        <w:rPr>
          <w:rFonts w:ascii="Times New Roman" w:hAnsi="Times New Roman" w:cs="Times New Roman"/>
          <w:b/>
          <w:lang w:val="en-GB"/>
        </w:rPr>
      </w:pPr>
    </w:p>
    <w:p w14:paraId="02E0A4FB" w14:textId="77777777" w:rsidR="007E7F91" w:rsidRPr="007E7F91" w:rsidRDefault="007E7F91" w:rsidP="007E7F91">
      <w:pPr>
        <w:spacing w:line="360" w:lineRule="auto"/>
        <w:ind w:left="-567"/>
        <w:jc w:val="both"/>
        <w:rPr>
          <w:rFonts w:ascii="Times New Roman" w:hAnsi="Times New Roman" w:cs="Times New Roman"/>
          <w:b/>
          <w:lang w:val="en-GB"/>
        </w:rPr>
      </w:pPr>
    </w:p>
    <w:p w14:paraId="7F25E807" w14:textId="77777777" w:rsidR="007E7F91" w:rsidRPr="007E7F91" w:rsidRDefault="007E7F91" w:rsidP="007E7F91">
      <w:pPr>
        <w:spacing w:line="360" w:lineRule="auto"/>
        <w:ind w:left="-567"/>
        <w:jc w:val="both"/>
        <w:rPr>
          <w:rFonts w:ascii="Times New Roman" w:hAnsi="Times New Roman" w:cs="Times New Roman"/>
          <w:b/>
          <w:lang w:val="en-GB"/>
        </w:rPr>
      </w:pPr>
    </w:p>
    <w:p w14:paraId="6C43533F" w14:textId="77777777" w:rsidR="007E7F91" w:rsidRPr="007E7F91" w:rsidRDefault="007E7F91" w:rsidP="00EB063A">
      <w:pPr>
        <w:spacing w:line="360" w:lineRule="auto"/>
        <w:ind w:left="-567"/>
        <w:jc w:val="both"/>
        <w:rPr>
          <w:rFonts w:ascii="Times New Roman" w:hAnsi="Times New Roman" w:cs="Times New Roman"/>
          <w:b/>
          <w:lang w:val="en-GB"/>
        </w:rPr>
      </w:pPr>
    </w:p>
    <w:p w14:paraId="6DDD8EA5" w14:textId="77777777" w:rsidR="008461B4" w:rsidRDefault="008461B4" w:rsidP="00EB063A">
      <w:pPr>
        <w:spacing w:line="360" w:lineRule="auto"/>
        <w:ind w:left="-567"/>
        <w:jc w:val="both"/>
        <w:rPr>
          <w:rFonts w:ascii="Times New Roman" w:hAnsi="Times New Roman" w:cs="Times New Roman"/>
          <w:lang w:val="en-GB"/>
        </w:rPr>
      </w:pPr>
    </w:p>
    <w:p w14:paraId="67B64C65" w14:textId="77777777" w:rsidR="008461B4" w:rsidRDefault="008461B4" w:rsidP="00EB063A">
      <w:pPr>
        <w:spacing w:line="360" w:lineRule="auto"/>
        <w:ind w:left="-567"/>
        <w:jc w:val="both"/>
        <w:rPr>
          <w:rFonts w:ascii="Times New Roman" w:hAnsi="Times New Roman" w:cs="Times New Roman"/>
          <w:lang w:val="en-GB"/>
        </w:rPr>
      </w:pPr>
    </w:p>
    <w:p w14:paraId="579DB3A7" w14:textId="77777777" w:rsidR="00190322" w:rsidRDefault="00190322" w:rsidP="005C2B22">
      <w:pPr>
        <w:spacing w:line="360" w:lineRule="auto"/>
        <w:jc w:val="both"/>
        <w:rPr>
          <w:rFonts w:ascii="Times New Roman" w:hAnsi="Times New Roman" w:cs="Times New Roman"/>
          <w:lang w:val="en-GB"/>
        </w:rPr>
      </w:pPr>
    </w:p>
    <w:p w14:paraId="5801FC43" w14:textId="77777777" w:rsidR="008461B4" w:rsidRPr="00EC08E4" w:rsidRDefault="00444FB9" w:rsidP="005C2B22">
      <w:pPr>
        <w:spacing w:line="360" w:lineRule="auto"/>
        <w:jc w:val="both"/>
        <w:rPr>
          <w:rFonts w:ascii="Times New Roman" w:hAnsi="Times New Roman" w:cs="Times New Roman"/>
          <w:b/>
          <w:sz w:val="24"/>
          <w:szCs w:val="24"/>
          <w:lang w:val="en-GB"/>
        </w:rPr>
      </w:pPr>
      <w:r>
        <w:rPr>
          <w:rFonts w:ascii="Times New Roman" w:hAnsi="Times New Roman" w:cs="Times New Roman"/>
          <w:lang w:val="en-GB"/>
        </w:rPr>
        <w:lastRenderedPageBreak/>
        <w:t xml:space="preserve">                                                                 </w:t>
      </w:r>
      <w:r w:rsidR="005C2B22">
        <w:rPr>
          <w:rFonts w:ascii="Times New Roman" w:hAnsi="Times New Roman" w:cs="Times New Roman"/>
          <w:lang w:val="en-GB"/>
        </w:rPr>
        <w:t xml:space="preserve"> </w:t>
      </w:r>
      <w:r w:rsidRPr="00EC08E4">
        <w:rPr>
          <w:rFonts w:ascii="Times New Roman" w:hAnsi="Times New Roman" w:cs="Times New Roman"/>
          <w:b/>
          <w:sz w:val="24"/>
          <w:szCs w:val="24"/>
          <w:lang w:val="en-GB"/>
        </w:rPr>
        <w:t>CHAPTER FOUR</w:t>
      </w:r>
    </w:p>
    <w:p w14:paraId="5F377413" w14:textId="77777777" w:rsidR="00EC08E4" w:rsidRDefault="00444FB9" w:rsidP="00EB063A">
      <w:pPr>
        <w:spacing w:line="360" w:lineRule="auto"/>
        <w:ind w:left="-567"/>
        <w:jc w:val="both"/>
        <w:rPr>
          <w:rFonts w:ascii="Times New Roman" w:hAnsi="Times New Roman" w:cs="Times New Roman"/>
          <w:b/>
          <w:sz w:val="24"/>
          <w:szCs w:val="24"/>
          <w:lang w:val="en-GB"/>
        </w:rPr>
      </w:pPr>
      <w:r w:rsidRPr="00EC08E4">
        <w:rPr>
          <w:rFonts w:ascii="Times New Roman" w:hAnsi="Times New Roman" w:cs="Times New Roman"/>
          <w:b/>
          <w:sz w:val="24"/>
          <w:szCs w:val="24"/>
          <w:lang w:val="en-GB"/>
        </w:rPr>
        <w:t xml:space="preserve">                                                                  IMPLEMENTATION</w:t>
      </w:r>
    </w:p>
    <w:p w14:paraId="6D6CDFA8" w14:textId="77777777" w:rsidR="001E4B38" w:rsidRDefault="00444FB9" w:rsidP="00EB063A">
      <w:pPr>
        <w:spacing w:line="360" w:lineRule="auto"/>
        <w:ind w:left="-567"/>
        <w:jc w:val="both"/>
        <w:rPr>
          <w:rFonts w:ascii="Times New Roman" w:hAnsi="Times New Roman" w:cs="Times New Roman"/>
          <w:b/>
          <w:sz w:val="24"/>
          <w:szCs w:val="24"/>
          <w:lang w:val="en-GB"/>
        </w:rPr>
      </w:pPr>
      <w:r>
        <w:rPr>
          <w:rFonts w:ascii="Times New Roman" w:hAnsi="Times New Roman" w:cs="Times New Roman"/>
          <w:b/>
          <w:sz w:val="24"/>
          <w:szCs w:val="24"/>
          <w:lang w:val="en-GB"/>
        </w:rPr>
        <w:t>4.1 Introduction</w:t>
      </w:r>
    </w:p>
    <w:p w14:paraId="04CD194F" w14:textId="77777777" w:rsidR="0015293A" w:rsidRDefault="00444FB9" w:rsidP="0015293A">
      <w:pPr>
        <w:spacing w:line="360" w:lineRule="auto"/>
        <w:ind w:left="-567"/>
        <w:jc w:val="both"/>
        <w:rPr>
          <w:rFonts w:ascii="Times New Roman" w:hAnsi="Times New Roman" w:cs="Times New Roman"/>
        </w:rPr>
      </w:pPr>
      <w:r w:rsidRPr="00294F72">
        <w:rPr>
          <w:rFonts w:ascii="Times New Roman" w:hAnsi="Times New Roman" w:cs="Times New Roman"/>
        </w:rPr>
        <w:t>The motivation behind this study is to explore the intriguing relationship between heat flow, mass loss dynamics, and biodegradability in forest soil samples. The selection of this research topic is driven by the growing concern over climate change's profound impact on ecosystems and biodiversity worldwide (BSBI, 2023). As climate change continues to alter environmental conditions, understanding the response of forest soils and their organic matter to changing thermal conditi</w:t>
      </w:r>
      <w:r>
        <w:rPr>
          <w:rFonts w:ascii="Times New Roman" w:hAnsi="Times New Roman" w:cs="Times New Roman"/>
        </w:rPr>
        <w:t>ons is of paramount importance.</w:t>
      </w:r>
    </w:p>
    <w:p w14:paraId="4B50A71E" w14:textId="1E03DEB1" w:rsidR="00294F72" w:rsidRPr="00294F72" w:rsidRDefault="00444FB9" w:rsidP="0015293A">
      <w:pPr>
        <w:spacing w:line="360" w:lineRule="auto"/>
        <w:ind w:left="-567"/>
        <w:jc w:val="both"/>
        <w:rPr>
          <w:rFonts w:ascii="Times New Roman" w:hAnsi="Times New Roman" w:cs="Times New Roman"/>
        </w:rPr>
      </w:pPr>
      <w:commentRangeStart w:id="12"/>
      <w:r w:rsidRPr="00294F72">
        <w:rPr>
          <w:rFonts w:ascii="Times New Roman" w:hAnsi="Times New Roman" w:cs="Times New Roman"/>
        </w:rPr>
        <w:t xml:space="preserve">One of the current challenges to </w:t>
      </w:r>
      <w:del w:id="13" w:author="user" w:date="2023-08-09T14:54:00Z">
        <w:r w:rsidRPr="00294F72" w:rsidDel="002130F9">
          <w:rPr>
            <w:rFonts w:ascii="Times New Roman" w:hAnsi="Times New Roman" w:cs="Times New Roman"/>
          </w:rPr>
          <w:delText xml:space="preserve">be addressed in this study </w:delText>
        </w:r>
      </w:del>
      <w:r w:rsidRPr="00294F72">
        <w:rPr>
          <w:rFonts w:ascii="Times New Roman" w:hAnsi="Times New Roman" w:cs="Times New Roman"/>
        </w:rPr>
        <w:t>is the decline of certain mountain plant species in Scotland due to changing snow cover patterns (BSBI, 2023). These mountain plants heavily rely on sustained snow cover until late spring and summer to maintain a moist environment, and alterations in snowmelt patterns are affecting their distribution and survival. Moreover, the encroachment of plant species adapted to warmer conditions in lower elevations into mountain habitats is exacerbating the issue (BSBI, 2023</w:t>
      </w:r>
      <w:ins w:id="14" w:author="user" w:date="2023-08-09T14:53:00Z">
        <w:r w:rsidR="002130F9">
          <w:rPr>
            <w:rFonts w:ascii="Times New Roman" w:hAnsi="Times New Roman" w:cs="Times New Roman"/>
          </w:rPr>
          <w:t xml:space="preserve">, </w:t>
        </w:r>
        <w:r w:rsidR="002130F9" w:rsidRPr="002130F9">
          <w:rPr>
            <w:rFonts w:ascii="Times New Roman" w:hAnsi="Times New Roman" w:cs="Times New Roman"/>
          </w:rPr>
          <w:t>https://www.nts.org.uk/stories/climate-change-threatens-mountain-habitat</w:t>
        </w:r>
      </w:ins>
      <w:r w:rsidRPr="00294F72">
        <w:rPr>
          <w:rFonts w:ascii="Times New Roman" w:hAnsi="Times New Roman" w:cs="Times New Roman"/>
        </w:rPr>
        <w:t>).</w:t>
      </w:r>
      <w:commentRangeEnd w:id="12"/>
      <w:r w:rsidR="005451D9">
        <w:rPr>
          <w:rStyle w:val="CommentReference"/>
        </w:rPr>
        <w:commentReference w:id="12"/>
      </w:r>
    </w:p>
    <w:p w14:paraId="7028054F" w14:textId="77777777" w:rsidR="00294F72" w:rsidRPr="00294F72" w:rsidRDefault="00444FB9" w:rsidP="00294F72">
      <w:pPr>
        <w:spacing w:line="360" w:lineRule="auto"/>
        <w:ind w:left="-567"/>
        <w:jc w:val="both"/>
        <w:rPr>
          <w:rFonts w:ascii="Times New Roman" w:hAnsi="Times New Roman" w:cs="Times New Roman"/>
        </w:rPr>
      </w:pPr>
      <w:r>
        <w:rPr>
          <w:rFonts w:ascii="Times New Roman" w:hAnsi="Times New Roman" w:cs="Times New Roman"/>
        </w:rPr>
        <w:t xml:space="preserve">Furthermore, the problem will concretize by </w:t>
      </w:r>
      <w:r w:rsidRPr="00294F72">
        <w:rPr>
          <w:rFonts w:ascii="Times New Roman" w:hAnsi="Times New Roman" w:cs="Times New Roman"/>
        </w:rPr>
        <w:t>describing the object of investigation which includes forest soil samples</w:t>
      </w:r>
      <w:r>
        <w:rPr>
          <w:rFonts w:ascii="Times New Roman" w:hAnsi="Times New Roman" w:cs="Times New Roman"/>
        </w:rPr>
        <w:t xml:space="preserve"> collected from different sites</w:t>
      </w:r>
      <w:r w:rsidRPr="00294F72">
        <w:rPr>
          <w:rFonts w:ascii="Times New Roman" w:hAnsi="Times New Roman" w:cs="Times New Roman"/>
        </w:rPr>
        <w:t>. The choice of these sites takes into consideration their specific soil properties, such as organic carbon content (</w:t>
      </w:r>
      <w:proofErr w:type="spellStart"/>
      <w:r w:rsidRPr="00294F72">
        <w:rPr>
          <w:rFonts w:ascii="Times New Roman" w:hAnsi="Times New Roman" w:cs="Times New Roman"/>
        </w:rPr>
        <w:t>Corg</w:t>
      </w:r>
      <w:proofErr w:type="spellEnd"/>
      <w:r w:rsidRPr="00294F72">
        <w:rPr>
          <w:rFonts w:ascii="Times New Roman" w:hAnsi="Times New Roman" w:cs="Times New Roman"/>
        </w:rPr>
        <w:t>), total nitrogen content (</w:t>
      </w:r>
      <w:proofErr w:type="spellStart"/>
      <w:proofErr w:type="gramStart"/>
      <w:r w:rsidRPr="00294F72">
        <w:rPr>
          <w:rFonts w:ascii="Times New Roman" w:hAnsi="Times New Roman" w:cs="Times New Roman"/>
        </w:rPr>
        <w:t>Nt</w:t>
      </w:r>
      <w:proofErr w:type="spellEnd"/>
      <w:proofErr w:type="gramEnd"/>
      <w:r w:rsidRPr="00294F72">
        <w:rPr>
          <w:rFonts w:ascii="Times New Roman" w:hAnsi="Times New Roman" w:cs="Times New Roman"/>
        </w:rPr>
        <w:t>), and clay content, which may influence the thermal behavior of soil organic matter.</w:t>
      </w:r>
    </w:p>
    <w:p w14:paraId="4A60989E" w14:textId="77777777" w:rsidR="000C31F5" w:rsidRPr="000C31F5" w:rsidRDefault="00444FB9" w:rsidP="000C31F5">
      <w:pPr>
        <w:spacing w:line="360" w:lineRule="auto"/>
        <w:ind w:left="-567"/>
        <w:jc w:val="both"/>
        <w:rPr>
          <w:rFonts w:ascii="Times New Roman" w:hAnsi="Times New Roman" w:cs="Times New Roman"/>
          <w:b/>
        </w:rPr>
      </w:pPr>
      <w:r w:rsidRPr="000C31F5">
        <w:rPr>
          <w:rFonts w:ascii="Times New Roman" w:hAnsi="Times New Roman" w:cs="Times New Roman"/>
          <w:b/>
        </w:rPr>
        <w:t>Objective</w:t>
      </w:r>
    </w:p>
    <w:p w14:paraId="76CBB50B" w14:textId="77777777" w:rsidR="000C31F5" w:rsidRDefault="00444FB9" w:rsidP="000C31F5">
      <w:pPr>
        <w:spacing w:line="360" w:lineRule="auto"/>
        <w:ind w:left="-567"/>
        <w:jc w:val="both"/>
        <w:rPr>
          <w:rFonts w:ascii="Times New Roman" w:hAnsi="Times New Roman" w:cs="Times New Roman"/>
        </w:rPr>
      </w:pPr>
      <w:r>
        <w:rPr>
          <w:rFonts w:ascii="Times New Roman" w:hAnsi="Times New Roman" w:cs="Times New Roman"/>
        </w:rPr>
        <w:t>T</w:t>
      </w:r>
      <w:r w:rsidRPr="000C31F5">
        <w:rPr>
          <w:rFonts w:ascii="Times New Roman" w:hAnsi="Times New Roman" w:cs="Times New Roman"/>
        </w:rPr>
        <w:t>he aim is to quantify the extent to which heat flow during thermogravimetric analyses of forest soils can better reflect the biodegradability of organic matter compared to thermal mass loss dynamics in the given sample set. This investigation aims to establish a clear and concrete understanding of the relationship between heat flow, mass loss dynamics, and soil biodegradability, providing valuable insights into the implications of climate change on soil health and carbon cycling in forest ecosystems.</w:t>
      </w:r>
    </w:p>
    <w:p w14:paraId="7FED6A6B" w14:textId="77777777" w:rsidR="00A517A5" w:rsidRPr="00A517A5" w:rsidRDefault="00444FB9" w:rsidP="00A517A5">
      <w:pPr>
        <w:spacing w:line="360" w:lineRule="auto"/>
        <w:ind w:left="-567"/>
        <w:jc w:val="both"/>
        <w:rPr>
          <w:rFonts w:ascii="Times New Roman" w:hAnsi="Times New Roman" w:cs="Times New Roman"/>
          <w:b/>
        </w:rPr>
      </w:pPr>
      <w:r w:rsidRPr="00A517A5">
        <w:rPr>
          <w:rFonts w:ascii="Times New Roman" w:hAnsi="Times New Roman" w:cs="Times New Roman"/>
          <w:b/>
        </w:rPr>
        <w:t>4.2 Material and Methods</w:t>
      </w:r>
    </w:p>
    <w:p w14:paraId="52187BCA" w14:textId="77777777" w:rsidR="00A517A5" w:rsidRPr="00A517A5" w:rsidRDefault="00A517A5" w:rsidP="00A517A5">
      <w:pPr>
        <w:spacing w:line="360" w:lineRule="auto"/>
        <w:ind w:left="-567"/>
        <w:jc w:val="both"/>
        <w:rPr>
          <w:rFonts w:ascii="Times New Roman" w:hAnsi="Times New Roman" w:cs="Times New Roman"/>
        </w:rPr>
      </w:pPr>
    </w:p>
    <w:p w14:paraId="1051C409" w14:textId="77777777" w:rsidR="00A517A5" w:rsidRDefault="00444FB9" w:rsidP="00A517A5">
      <w:pPr>
        <w:spacing w:line="360" w:lineRule="auto"/>
        <w:ind w:left="-567"/>
        <w:jc w:val="both"/>
        <w:rPr>
          <w:rFonts w:ascii="Times New Roman" w:hAnsi="Times New Roman" w:cs="Times New Roman"/>
        </w:rPr>
      </w:pPr>
      <w:r w:rsidRPr="00A517A5">
        <w:rPr>
          <w:rFonts w:ascii="Times New Roman" w:hAnsi="Times New Roman" w:cs="Times New Roman"/>
        </w:rPr>
        <w:t>The Material and Methods section provides a detailed account of the approach taken to achieve the research objectives, including the description of the object of investigation, the sampling and sample preparation methods, experimental variants, statistical analysis, and relevant literature used in the study.</w:t>
      </w:r>
    </w:p>
    <w:p w14:paraId="2BDA43F8" w14:textId="77777777" w:rsidR="00957B87" w:rsidRPr="00957B87" w:rsidRDefault="00444FB9" w:rsidP="00957B87">
      <w:pPr>
        <w:spacing w:line="360" w:lineRule="auto"/>
        <w:ind w:left="-567"/>
        <w:jc w:val="both"/>
        <w:rPr>
          <w:rFonts w:ascii="Times New Roman" w:hAnsi="Times New Roman" w:cs="Times New Roman"/>
          <w:b/>
        </w:rPr>
      </w:pPr>
      <w:r w:rsidRPr="00957B87">
        <w:rPr>
          <w:rFonts w:ascii="Times New Roman" w:hAnsi="Times New Roman" w:cs="Times New Roman"/>
          <w:b/>
        </w:rPr>
        <w:lastRenderedPageBreak/>
        <w:t>4.2.1 Description of the Object of Investigation</w:t>
      </w:r>
    </w:p>
    <w:p w14:paraId="6F6E4B7F" w14:textId="77777777" w:rsidR="00957B87" w:rsidRDefault="00444FB9" w:rsidP="00957B87">
      <w:pPr>
        <w:spacing w:line="360" w:lineRule="auto"/>
        <w:ind w:left="-567"/>
        <w:jc w:val="both"/>
        <w:rPr>
          <w:rFonts w:ascii="Times New Roman" w:hAnsi="Times New Roman" w:cs="Times New Roman"/>
        </w:rPr>
      </w:pPr>
      <w:r w:rsidRPr="00957B87">
        <w:rPr>
          <w:rFonts w:ascii="Times New Roman" w:hAnsi="Times New Roman" w:cs="Times New Roman"/>
        </w:rPr>
        <w:t>The object of investigation in this study is forest soil samples collected from different geographical locations r</w:t>
      </w:r>
      <w:r w:rsidR="00DE6C0F">
        <w:rPr>
          <w:rFonts w:ascii="Times New Roman" w:hAnsi="Times New Roman" w:cs="Times New Roman"/>
        </w:rPr>
        <w:t>epresenting various soil types</w:t>
      </w:r>
      <w:r w:rsidR="00FB2EB7">
        <w:rPr>
          <w:rFonts w:ascii="Times New Roman" w:hAnsi="Times New Roman" w:cs="Times New Roman"/>
        </w:rPr>
        <w:t xml:space="preserve">. </w:t>
      </w:r>
      <w:r w:rsidRPr="00957B87">
        <w:rPr>
          <w:rFonts w:ascii="Times New Roman" w:hAnsi="Times New Roman" w:cs="Times New Roman"/>
        </w:rPr>
        <w:t>These soil samples serve as the basis for conducting thermogravimetric analyses to study their thermal mass loss dynamics and heat flow profiles</w:t>
      </w:r>
    </w:p>
    <w:p w14:paraId="75532F22" w14:textId="77777777" w:rsidR="000C6C78" w:rsidRPr="000C6C78" w:rsidRDefault="00444FB9" w:rsidP="000C6C78">
      <w:pPr>
        <w:spacing w:line="360" w:lineRule="auto"/>
        <w:ind w:left="-567"/>
        <w:jc w:val="both"/>
        <w:rPr>
          <w:rFonts w:ascii="Times New Roman" w:hAnsi="Times New Roman" w:cs="Times New Roman"/>
          <w:b/>
        </w:rPr>
      </w:pPr>
      <w:r w:rsidRPr="000C6C78">
        <w:rPr>
          <w:rFonts w:ascii="Times New Roman" w:hAnsi="Times New Roman" w:cs="Times New Roman"/>
          <w:b/>
        </w:rPr>
        <w:t>4.2.2 Methods of Sampling and Sample Preparation</w:t>
      </w:r>
    </w:p>
    <w:p w14:paraId="1344300D" w14:textId="77777777" w:rsidR="000C6C78" w:rsidRDefault="00444FB9" w:rsidP="000C6C78">
      <w:pPr>
        <w:spacing w:line="360" w:lineRule="auto"/>
        <w:ind w:left="-567"/>
        <w:jc w:val="both"/>
        <w:rPr>
          <w:rFonts w:ascii="Times New Roman" w:hAnsi="Times New Roman" w:cs="Times New Roman"/>
        </w:rPr>
      </w:pPr>
      <w:r w:rsidRPr="000C6C78">
        <w:rPr>
          <w:rFonts w:ascii="Times New Roman" w:hAnsi="Times New Roman" w:cs="Times New Roman"/>
        </w:rPr>
        <w:t>Sampling and sample preparation are critical steps to ensure accurate and representative results in the investigation. The soil sampling</w:t>
      </w:r>
      <w:r w:rsidR="00271548">
        <w:rPr>
          <w:rFonts w:ascii="Times New Roman" w:hAnsi="Times New Roman" w:cs="Times New Roman"/>
        </w:rPr>
        <w:t xml:space="preserve"> depth, sample drying, sieving, </w:t>
      </w:r>
      <w:r w:rsidRPr="000C6C78">
        <w:rPr>
          <w:rFonts w:ascii="Times New Roman" w:hAnsi="Times New Roman" w:cs="Times New Roman"/>
        </w:rPr>
        <w:t>and other preparation methods play a crucial role in the analysis</w:t>
      </w:r>
      <w:r>
        <w:rPr>
          <w:rFonts w:ascii="Times New Roman" w:hAnsi="Times New Roman" w:cs="Times New Roman"/>
        </w:rPr>
        <w:t>.</w:t>
      </w:r>
    </w:p>
    <w:p w14:paraId="39F43093" w14:textId="77777777" w:rsidR="000C6C78" w:rsidRPr="000C6C78" w:rsidRDefault="00444FB9" w:rsidP="000C6C78">
      <w:pPr>
        <w:spacing w:line="360" w:lineRule="auto"/>
        <w:ind w:left="-567"/>
        <w:jc w:val="both"/>
        <w:rPr>
          <w:rFonts w:ascii="Times New Roman" w:hAnsi="Times New Roman" w:cs="Times New Roman"/>
        </w:rPr>
      </w:pPr>
      <w:r w:rsidRPr="000C6C78">
        <w:rPr>
          <w:rFonts w:ascii="Times New Roman" w:hAnsi="Times New Roman" w:cs="Times New Roman"/>
          <w:b/>
        </w:rPr>
        <w:t>Sampling Depth:</w:t>
      </w:r>
      <w:r w:rsidRPr="000C6C78">
        <w:rPr>
          <w:rFonts w:ascii="Times New Roman" w:hAnsi="Times New Roman" w:cs="Times New Roman"/>
        </w:rPr>
        <w:t xml:space="preserve"> The depth at which soil samples are collected is essential as soil properties and organic matter content can vary with depth. In this study, soil samples are collected from multiple depths within the topsoil layer (e.g., 0-15 cm or 0-30 cm) to capture variations in organic matter and other soil properties.</w:t>
      </w:r>
    </w:p>
    <w:p w14:paraId="67F846AD" w14:textId="71048EC3" w:rsidR="000C6C78" w:rsidRDefault="00444FB9" w:rsidP="000C6C78">
      <w:pPr>
        <w:spacing w:line="360" w:lineRule="auto"/>
        <w:ind w:left="-567"/>
        <w:jc w:val="both"/>
        <w:rPr>
          <w:rFonts w:ascii="Times New Roman" w:hAnsi="Times New Roman" w:cs="Times New Roman"/>
        </w:rPr>
      </w:pPr>
      <w:r w:rsidRPr="000C6C78">
        <w:rPr>
          <w:rFonts w:ascii="Times New Roman" w:hAnsi="Times New Roman" w:cs="Times New Roman"/>
          <w:b/>
        </w:rPr>
        <w:t>Sample Drying:</w:t>
      </w:r>
      <w:r w:rsidRPr="000C6C78">
        <w:rPr>
          <w:rFonts w:ascii="Times New Roman" w:hAnsi="Times New Roman" w:cs="Times New Roman"/>
        </w:rPr>
        <w:t xml:space="preserve"> </w:t>
      </w:r>
      <w:commentRangeStart w:id="15"/>
      <w:commentRangeStart w:id="16"/>
      <w:r w:rsidRPr="000C6C78">
        <w:rPr>
          <w:rFonts w:ascii="Times New Roman" w:hAnsi="Times New Roman" w:cs="Times New Roman"/>
        </w:rPr>
        <w:t>After collection, the soil samples a</w:t>
      </w:r>
      <w:ins w:id="17" w:author="turningpointKS" w:date="2023-10-13T16:05:00Z">
        <w:r w:rsidR="00DA4197">
          <w:rPr>
            <w:rFonts w:ascii="Times New Roman" w:hAnsi="Times New Roman" w:cs="Times New Roman"/>
          </w:rPr>
          <w:t>re</w:t>
        </w:r>
      </w:ins>
      <w:del w:id="18" w:author="turningpointKS" w:date="2023-10-13T16:05:00Z">
        <w:r w:rsidRPr="000C6C78" w:rsidDel="00DA4197">
          <w:rPr>
            <w:rFonts w:ascii="Times New Roman" w:hAnsi="Times New Roman" w:cs="Times New Roman"/>
          </w:rPr>
          <w:delText>re</w:delText>
        </w:r>
      </w:del>
      <w:r w:rsidRPr="000C6C78">
        <w:rPr>
          <w:rFonts w:ascii="Times New Roman" w:hAnsi="Times New Roman" w:cs="Times New Roman"/>
        </w:rPr>
        <w:t xml:space="preserve"> </w:t>
      </w:r>
      <w:ins w:id="19" w:author="user" w:date="2023-08-09T14:56:00Z">
        <w:r w:rsidR="00CB0815">
          <w:rPr>
            <w:rFonts w:ascii="Times New Roman" w:hAnsi="Times New Roman" w:cs="Times New Roman"/>
          </w:rPr>
          <w:t xml:space="preserve">air </w:t>
        </w:r>
      </w:ins>
      <w:r w:rsidRPr="000C6C78">
        <w:rPr>
          <w:rFonts w:ascii="Times New Roman" w:hAnsi="Times New Roman" w:cs="Times New Roman"/>
        </w:rPr>
        <w:t xml:space="preserve">dried to remove moisture content, which can influence the thermogravimetric analysis results. </w:t>
      </w:r>
      <w:del w:id="20" w:author="user" w:date="2023-08-09T14:56:00Z">
        <w:r w:rsidRPr="000C6C78" w:rsidDel="00CB0815">
          <w:rPr>
            <w:rFonts w:ascii="Times New Roman" w:hAnsi="Times New Roman" w:cs="Times New Roman"/>
          </w:rPr>
          <w:delText>Drying is typically performed in an oven at a specific temperature until</w:delText>
        </w:r>
        <w:r w:rsidDel="00CB0815">
          <w:rPr>
            <w:rFonts w:ascii="Times New Roman" w:hAnsi="Times New Roman" w:cs="Times New Roman"/>
          </w:rPr>
          <w:delText xml:space="preserve"> a constant weight is achieved.</w:delText>
        </w:r>
        <w:commentRangeEnd w:id="15"/>
        <w:r w:rsidR="00A332E7" w:rsidDel="00CB0815">
          <w:rPr>
            <w:rStyle w:val="CommentReference"/>
          </w:rPr>
          <w:commentReference w:id="15"/>
        </w:r>
      </w:del>
      <w:commentRangeEnd w:id="16"/>
      <w:r w:rsidR="00980994">
        <w:rPr>
          <w:rStyle w:val="CommentReference"/>
        </w:rPr>
        <w:commentReference w:id="16"/>
      </w:r>
    </w:p>
    <w:p w14:paraId="3ABC3B6E" w14:textId="77777777" w:rsidR="000C6C78" w:rsidRDefault="00444FB9" w:rsidP="000C6C78">
      <w:pPr>
        <w:spacing w:line="360" w:lineRule="auto"/>
        <w:ind w:left="-567"/>
        <w:jc w:val="both"/>
        <w:rPr>
          <w:rFonts w:ascii="Times New Roman" w:hAnsi="Times New Roman" w:cs="Times New Roman"/>
        </w:rPr>
      </w:pPr>
      <w:r w:rsidRPr="000C6C78">
        <w:rPr>
          <w:rFonts w:ascii="Times New Roman" w:hAnsi="Times New Roman" w:cs="Times New Roman"/>
          <w:b/>
        </w:rPr>
        <w:t>Sieving:</w:t>
      </w:r>
      <w:r w:rsidRPr="000C6C78">
        <w:rPr>
          <w:rFonts w:ascii="Times New Roman" w:hAnsi="Times New Roman" w:cs="Times New Roman"/>
        </w:rPr>
        <w:t xml:space="preserve"> Soil samples are often sieved to remove coarse particles and ensure uniformity in particle size. This step is crucial for obtaining consistent and reliable thermogravimetric analysis results.</w:t>
      </w:r>
    </w:p>
    <w:p w14:paraId="3B4839C3" w14:textId="77777777" w:rsidR="00990EA9" w:rsidRDefault="00990EA9" w:rsidP="00980994">
      <w:pPr>
        <w:spacing w:line="360" w:lineRule="auto"/>
        <w:ind w:left="-567"/>
        <w:jc w:val="both"/>
        <w:rPr>
          <w:ins w:id="21" w:author="user" w:date="2023-08-09T15:15:00Z"/>
          <w:rFonts w:ascii="Times New Roman" w:hAnsi="Times New Roman" w:cs="Times New Roman"/>
        </w:rPr>
      </w:pPr>
      <w:ins w:id="22" w:author="user" w:date="2023-08-09T15:13:00Z">
        <w:r>
          <w:rPr>
            <w:noProof/>
          </w:rPr>
          <w:drawing>
            <wp:inline distT="0" distB="0" distL="0" distR="0" wp14:anchorId="06EC5BFD" wp14:editId="7C86410F">
              <wp:extent cx="6191250" cy="3238500"/>
              <wp:effectExtent l="0" t="0" r="0" b="0"/>
              <wp:docPr id="8" name="Picture 8" descr="Mettler Toledo ML-T Analytical Balances:Balances and Scales: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tler Toledo ML-T Analytical Balances:Balances and Scales:Labora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238500"/>
                      </a:xfrm>
                      <a:prstGeom prst="rect">
                        <a:avLst/>
                      </a:prstGeom>
                      <a:noFill/>
                      <a:ln>
                        <a:noFill/>
                      </a:ln>
                    </pic:spPr>
                  </pic:pic>
                </a:graphicData>
              </a:graphic>
            </wp:inline>
          </w:drawing>
        </w:r>
      </w:ins>
    </w:p>
    <w:p w14:paraId="457AE26C" w14:textId="457459BE" w:rsidR="00990EA9" w:rsidRDefault="00990EA9" w:rsidP="00980994">
      <w:pPr>
        <w:spacing w:line="360" w:lineRule="auto"/>
        <w:ind w:left="-567"/>
        <w:jc w:val="both"/>
        <w:rPr>
          <w:ins w:id="23" w:author="user" w:date="2023-08-09T15:15:00Z"/>
          <w:rFonts w:ascii="Times New Roman" w:hAnsi="Times New Roman" w:cs="Times New Roman"/>
        </w:rPr>
      </w:pPr>
      <w:ins w:id="24" w:author="user" w:date="2023-08-09T15:15:00Z">
        <w:r>
          <w:rPr>
            <w:rFonts w:ascii="Times New Roman" w:hAnsi="Times New Roman" w:cs="Times New Roman"/>
          </w:rPr>
          <w:t>Fig 4.2.2:</w:t>
        </w:r>
        <w:r w:rsidRPr="00990EA9">
          <w:t xml:space="preserve"> </w:t>
        </w:r>
        <w:proofErr w:type="spellStart"/>
        <w:r>
          <w:t>Thermoscale</w:t>
        </w:r>
        <w:proofErr w:type="spellEnd"/>
        <w:r>
          <w:t xml:space="preserve"> of </w:t>
        </w:r>
        <w:proofErr w:type="spellStart"/>
        <w:r>
          <w:t>Mettler</w:t>
        </w:r>
        <w:proofErr w:type="spellEnd"/>
        <w:r>
          <w:t xml:space="preserve"> Toledo</w:t>
        </w:r>
      </w:ins>
    </w:p>
    <w:p w14:paraId="6240C9F8" w14:textId="5CDCC607" w:rsidR="00934F8C" w:rsidDel="00990EA9" w:rsidRDefault="00444FB9">
      <w:pPr>
        <w:spacing w:line="360" w:lineRule="auto"/>
        <w:jc w:val="both"/>
        <w:rPr>
          <w:del w:id="25" w:author="user" w:date="2023-08-09T15:14:00Z"/>
          <w:rFonts w:ascii="Times New Roman" w:hAnsi="Times New Roman" w:cs="Times New Roman"/>
        </w:rPr>
        <w:pPrChange w:id="26" w:author="user" w:date="2023-08-09T15:15:00Z">
          <w:pPr>
            <w:spacing w:line="360" w:lineRule="auto"/>
            <w:ind w:left="-567"/>
            <w:jc w:val="both"/>
          </w:pPr>
        </w:pPrChange>
      </w:pPr>
      <w:del w:id="27" w:author="user" w:date="2023-08-09T15:13:00Z">
        <w:r w:rsidRPr="00934F8C" w:rsidDel="00990EA9">
          <w:rPr>
            <w:rFonts w:ascii="Times New Roman" w:hAnsi="Times New Roman" w:cs="Times New Roman"/>
            <w:noProof/>
          </w:rPr>
          <w:lastRenderedPageBreak/>
          <w:drawing>
            <wp:anchor distT="0" distB="0" distL="114300" distR="114300" simplePos="0" relativeHeight="251658240" behindDoc="0" locked="0" layoutInCell="1" allowOverlap="1" wp14:anchorId="0340EA71" wp14:editId="4355974E">
              <wp:simplePos x="0" y="0"/>
              <wp:positionH relativeFrom="column">
                <wp:align>left</wp:align>
              </wp:positionH>
              <wp:positionV relativeFrom="paragraph">
                <wp:align>top</wp:align>
              </wp:positionV>
              <wp:extent cx="4010025" cy="4381500"/>
              <wp:effectExtent l="0" t="0" r="9525" b="0"/>
              <wp:wrapSquare wrapText="bothSides"/>
              <wp:docPr id="16" name="Picture 16" descr="C:\Users\user\Desktop\degmf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C:\Users\user\Desktop\degmfx.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10025" cy="4381500"/>
                      </a:xfrm>
                      <a:prstGeom prst="rect">
                        <a:avLst/>
                      </a:prstGeom>
                      <a:noFill/>
                      <a:ln>
                        <a:noFill/>
                      </a:ln>
                    </pic:spPr>
                  </pic:pic>
                </a:graphicData>
              </a:graphic>
            </wp:anchor>
          </w:drawing>
        </w:r>
      </w:del>
    </w:p>
    <w:p w14:paraId="6A911538" w14:textId="77777777" w:rsidR="00934F8C" w:rsidDel="00990EA9" w:rsidRDefault="00934F8C">
      <w:pPr>
        <w:spacing w:line="360" w:lineRule="auto"/>
        <w:jc w:val="both"/>
        <w:rPr>
          <w:del w:id="28" w:author="user" w:date="2023-08-09T15:14:00Z"/>
          <w:rFonts w:ascii="Times New Roman" w:hAnsi="Times New Roman" w:cs="Times New Roman"/>
        </w:rPr>
        <w:pPrChange w:id="29" w:author="user" w:date="2023-08-09T15:15:00Z">
          <w:pPr>
            <w:spacing w:line="360" w:lineRule="auto"/>
            <w:ind w:left="-567"/>
            <w:jc w:val="both"/>
          </w:pPr>
        </w:pPrChange>
      </w:pPr>
    </w:p>
    <w:p w14:paraId="5AE7F549" w14:textId="77777777" w:rsidR="00444FB9" w:rsidDel="00990EA9" w:rsidRDefault="00444FB9">
      <w:pPr>
        <w:spacing w:line="360" w:lineRule="auto"/>
        <w:jc w:val="both"/>
        <w:rPr>
          <w:del w:id="30" w:author="user" w:date="2023-08-09T15:14:00Z"/>
          <w:rFonts w:ascii="Times New Roman" w:hAnsi="Times New Roman" w:cs="Times New Roman"/>
        </w:rPr>
        <w:pPrChange w:id="31" w:author="user" w:date="2023-08-09T15:15:00Z">
          <w:pPr>
            <w:spacing w:line="360" w:lineRule="auto"/>
            <w:ind w:left="-567"/>
            <w:jc w:val="both"/>
          </w:pPr>
        </w:pPrChange>
      </w:pPr>
    </w:p>
    <w:p w14:paraId="0FB9D999" w14:textId="77777777" w:rsidR="00444FB9" w:rsidDel="00990EA9" w:rsidRDefault="00444FB9">
      <w:pPr>
        <w:spacing w:line="360" w:lineRule="auto"/>
        <w:jc w:val="both"/>
        <w:rPr>
          <w:del w:id="32" w:author="user" w:date="2023-08-09T15:14:00Z"/>
          <w:rFonts w:ascii="Times New Roman" w:hAnsi="Times New Roman" w:cs="Times New Roman"/>
        </w:rPr>
        <w:pPrChange w:id="33" w:author="user" w:date="2023-08-09T15:15:00Z">
          <w:pPr>
            <w:spacing w:line="360" w:lineRule="auto"/>
            <w:ind w:left="-567"/>
            <w:jc w:val="both"/>
          </w:pPr>
        </w:pPrChange>
      </w:pPr>
    </w:p>
    <w:p w14:paraId="67DD8185" w14:textId="77777777" w:rsidR="00444FB9" w:rsidDel="00990EA9" w:rsidRDefault="00444FB9">
      <w:pPr>
        <w:spacing w:line="360" w:lineRule="auto"/>
        <w:jc w:val="both"/>
        <w:rPr>
          <w:del w:id="34" w:author="user" w:date="2023-08-09T15:14:00Z"/>
          <w:rFonts w:ascii="Times New Roman" w:hAnsi="Times New Roman" w:cs="Times New Roman"/>
        </w:rPr>
        <w:pPrChange w:id="35" w:author="user" w:date="2023-08-09T15:15:00Z">
          <w:pPr>
            <w:spacing w:line="360" w:lineRule="auto"/>
            <w:ind w:left="-567"/>
            <w:jc w:val="both"/>
          </w:pPr>
        </w:pPrChange>
      </w:pPr>
    </w:p>
    <w:p w14:paraId="37BEBB56" w14:textId="77777777" w:rsidR="00444FB9" w:rsidDel="00990EA9" w:rsidRDefault="00444FB9">
      <w:pPr>
        <w:spacing w:line="360" w:lineRule="auto"/>
        <w:jc w:val="both"/>
        <w:rPr>
          <w:del w:id="36" w:author="user" w:date="2023-08-09T15:14:00Z"/>
          <w:rFonts w:ascii="Times New Roman" w:hAnsi="Times New Roman" w:cs="Times New Roman"/>
        </w:rPr>
        <w:pPrChange w:id="37" w:author="user" w:date="2023-08-09T15:15:00Z">
          <w:pPr>
            <w:spacing w:line="360" w:lineRule="auto"/>
            <w:ind w:left="-567"/>
            <w:jc w:val="both"/>
          </w:pPr>
        </w:pPrChange>
      </w:pPr>
    </w:p>
    <w:p w14:paraId="2B259AED" w14:textId="77777777" w:rsidR="00444FB9" w:rsidDel="00990EA9" w:rsidRDefault="00444FB9">
      <w:pPr>
        <w:spacing w:line="360" w:lineRule="auto"/>
        <w:jc w:val="both"/>
        <w:rPr>
          <w:del w:id="38" w:author="user" w:date="2023-08-09T15:14:00Z"/>
          <w:rFonts w:ascii="Times New Roman" w:hAnsi="Times New Roman" w:cs="Times New Roman"/>
        </w:rPr>
        <w:pPrChange w:id="39" w:author="user" w:date="2023-08-09T15:15:00Z">
          <w:pPr>
            <w:spacing w:line="360" w:lineRule="auto"/>
            <w:ind w:left="-567"/>
            <w:jc w:val="both"/>
          </w:pPr>
        </w:pPrChange>
      </w:pPr>
    </w:p>
    <w:p w14:paraId="5CB530EA" w14:textId="77777777" w:rsidR="00444FB9" w:rsidDel="00990EA9" w:rsidRDefault="00444FB9">
      <w:pPr>
        <w:spacing w:line="360" w:lineRule="auto"/>
        <w:jc w:val="both"/>
        <w:rPr>
          <w:del w:id="40" w:author="user" w:date="2023-08-09T15:14:00Z"/>
          <w:rFonts w:ascii="Times New Roman" w:hAnsi="Times New Roman" w:cs="Times New Roman"/>
        </w:rPr>
        <w:pPrChange w:id="41" w:author="user" w:date="2023-08-09T15:15:00Z">
          <w:pPr>
            <w:spacing w:line="360" w:lineRule="auto"/>
            <w:ind w:left="-567"/>
            <w:jc w:val="both"/>
          </w:pPr>
        </w:pPrChange>
      </w:pPr>
    </w:p>
    <w:p w14:paraId="2E227167" w14:textId="77777777" w:rsidR="00444FB9" w:rsidDel="00990EA9" w:rsidRDefault="00444FB9">
      <w:pPr>
        <w:spacing w:line="360" w:lineRule="auto"/>
        <w:jc w:val="both"/>
        <w:rPr>
          <w:del w:id="42" w:author="user" w:date="2023-08-09T15:14:00Z"/>
          <w:rFonts w:ascii="Times New Roman" w:hAnsi="Times New Roman" w:cs="Times New Roman"/>
        </w:rPr>
        <w:pPrChange w:id="43" w:author="user" w:date="2023-08-09T15:15:00Z">
          <w:pPr>
            <w:spacing w:line="360" w:lineRule="auto"/>
            <w:ind w:left="-567"/>
            <w:jc w:val="both"/>
          </w:pPr>
        </w:pPrChange>
      </w:pPr>
    </w:p>
    <w:p w14:paraId="7A654193" w14:textId="77777777" w:rsidR="00444FB9" w:rsidDel="00990EA9" w:rsidRDefault="00444FB9">
      <w:pPr>
        <w:spacing w:line="360" w:lineRule="auto"/>
        <w:jc w:val="both"/>
        <w:rPr>
          <w:del w:id="44" w:author="user" w:date="2023-08-09T15:14:00Z"/>
          <w:rFonts w:ascii="Times New Roman" w:hAnsi="Times New Roman" w:cs="Times New Roman"/>
        </w:rPr>
        <w:pPrChange w:id="45" w:author="user" w:date="2023-08-09T15:15:00Z">
          <w:pPr>
            <w:spacing w:line="360" w:lineRule="auto"/>
            <w:ind w:left="-567"/>
            <w:jc w:val="both"/>
          </w:pPr>
        </w:pPrChange>
      </w:pPr>
    </w:p>
    <w:p w14:paraId="19919758" w14:textId="77777777" w:rsidR="00444FB9" w:rsidDel="00990EA9" w:rsidRDefault="00444FB9">
      <w:pPr>
        <w:spacing w:line="360" w:lineRule="auto"/>
        <w:jc w:val="both"/>
        <w:rPr>
          <w:del w:id="46" w:author="user" w:date="2023-08-09T15:14:00Z"/>
          <w:rFonts w:ascii="Times New Roman" w:hAnsi="Times New Roman" w:cs="Times New Roman"/>
        </w:rPr>
        <w:pPrChange w:id="47" w:author="user" w:date="2023-08-09T15:15:00Z">
          <w:pPr>
            <w:spacing w:line="360" w:lineRule="auto"/>
            <w:ind w:left="-567"/>
            <w:jc w:val="both"/>
          </w:pPr>
        </w:pPrChange>
      </w:pPr>
    </w:p>
    <w:p w14:paraId="0167D706" w14:textId="77777777" w:rsidR="00444FB9" w:rsidDel="00990EA9" w:rsidRDefault="00444FB9">
      <w:pPr>
        <w:spacing w:line="360" w:lineRule="auto"/>
        <w:jc w:val="both"/>
        <w:rPr>
          <w:del w:id="48" w:author="user" w:date="2023-08-09T15:14:00Z"/>
          <w:rFonts w:ascii="Times New Roman" w:hAnsi="Times New Roman" w:cs="Times New Roman"/>
        </w:rPr>
        <w:pPrChange w:id="49" w:author="user" w:date="2023-08-09T15:15:00Z">
          <w:pPr>
            <w:spacing w:line="360" w:lineRule="auto"/>
            <w:ind w:left="-567"/>
            <w:jc w:val="both"/>
          </w:pPr>
        </w:pPrChange>
      </w:pPr>
    </w:p>
    <w:p w14:paraId="07B0C2AC" w14:textId="77777777" w:rsidR="00444FB9" w:rsidRDefault="00444FB9">
      <w:pPr>
        <w:spacing w:line="360" w:lineRule="auto"/>
        <w:jc w:val="both"/>
        <w:rPr>
          <w:rFonts w:ascii="Times New Roman" w:hAnsi="Times New Roman" w:cs="Times New Roman"/>
        </w:rPr>
        <w:pPrChange w:id="50" w:author="user" w:date="2023-08-09T15:15:00Z">
          <w:pPr>
            <w:spacing w:line="360" w:lineRule="auto"/>
            <w:ind w:left="-567"/>
            <w:jc w:val="both"/>
          </w:pPr>
        </w:pPrChange>
      </w:pPr>
    </w:p>
    <w:p w14:paraId="2328EA86" w14:textId="235063B3" w:rsidR="00444FB9" w:rsidDel="00990EA9" w:rsidRDefault="00444FB9" w:rsidP="00444FB9">
      <w:pPr>
        <w:spacing w:line="360" w:lineRule="auto"/>
        <w:ind w:left="-567"/>
        <w:jc w:val="both"/>
        <w:rPr>
          <w:del w:id="51" w:author="user" w:date="2023-08-09T15:14:00Z"/>
          <w:rFonts w:ascii="Times New Roman" w:hAnsi="Times New Roman" w:cs="Times New Roman"/>
        </w:rPr>
      </w:pPr>
      <w:del w:id="52" w:author="user" w:date="2023-08-09T15:14:00Z">
        <w:r w:rsidDel="00990EA9">
          <w:rPr>
            <w:rFonts w:ascii="Times New Roman" w:hAnsi="Times New Roman" w:cs="Times New Roman"/>
          </w:rPr>
          <w:delText xml:space="preserve">Fig </w:delText>
        </w:r>
        <w:r w:rsidR="00AA1F9F" w:rsidDel="00990EA9">
          <w:rPr>
            <w:rFonts w:ascii="Times New Roman" w:hAnsi="Times New Roman" w:cs="Times New Roman"/>
          </w:rPr>
          <w:delText>4.2.2:</w:delText>
        </w:r>
        <w:r w:rsidDel="00990EA9">
          <w:rPr>
            <w:rFonts w:ascii="Times New Roman" w:hAnsi="Times New Roman" w:cs="Times New Roman"/>
          </w:rPr>
          <w:delText xml:space="preserve"> </w:delText>
        </w:r>
        <w:commentRangeStart w:id="53"/>
        <w:commentRangeStart w:id="54"/>
        <w:r w:rsidRPr="000C6C78" w:rsidDel="00990EA9">
          <w:rPr>
            <w:rFonts w:ascii="Times New Roman" w:hAnsi="Times New Roman" w:cs="Times New Roman"/>
          </w:rPr>
          <w:delText>thermogravimetric</w:delText>
        </w:r>
        <w:r w:rsidDel="00990EA9">
          <w:rPr>
            <w:rFonts w:ascii="Times New Roman" w:hAnsi="Times New Roman" w:cs="Times New Roman"/>
          </w:rPr>
          <w:delText xml:space="preserve"> analyser</w:delText>
        </w:r>
        <w:commentRangeEnd w:id="53"/>
        <w:r w:rsidR="001E054F" w:rsidDel="00990EA9">
          <w:rPr>
            <w:rStyle w:val="CommentReference"/>
          </w:rPr>
          <w:commentReference w:id="53"/>
        </w:r>
        <w:commentRangeEnd w:id="54"/>
        <w:r w:rsidR="00990EA9" w:rsidDel="00990EA9">
          <w:rPr>
            <w:rStyle w:val="CommentReference"/>
          </w:rPr>
          <w:commentReference w:id="54"/>
        </w:r>
      </w:del>
    </w:p>
    <w:p w14:paraId="73B9D1D5" w14:textId="77777777" w:rsidR="007A41BA" w:rsidRPr="00444FB9" w:rsidRDefault="00444FB9" w:rsidP="00444FB9">
      <w:pPr>
        <w:spacing w:line="360" w:lineRule="auto"/>
        <w:ind w:left="-567"/>
        <w:jc w:val="both"/>
        <w:rPr>
          <w:rFonts w:ascii="Times New Roman" w:hAnsi="Times New Roman" w:cs="Times New Roman"/>
        </w:rPr>
      </w:pPr>
      <w:r w:rsidRPr="007A41BA">
        <w:rPr>
          <w:rFonts w:ascii="Times New Roman" w:hAnsi="Times New Roman" w:cs="Times New Roman"/>
          <w:b/>
        </w:rPr>
        <w:t xml:space="preserve">4.2.3 </w:t>
      </w:r>
      <w:r w:rsidR="000C6C78" w:rsidRPr="007A41BA">
        <w:rPr>
          <w:rFonts w:ascii="Times New Roman" w:hAnsi="Times New Roman" w:cs="Times New Roman"/>
          <w:b/>
        </w:rPr>
        <w:t>Description of Experimental</w:t>
      </w:r>
      <w:r w:rsidRPr="007A41BA">
        <w:rPr>
          <w:rFonts w:ascii="Times New Roman" w:hAnsi="Times New Roman" w:cs="Times New Roman"/>
          <w:b/>
        </w:rPr>
        <w:t xml:space="preserve"> Variants and Specific Features</w:t>
      </w:r>
    </w:p>
    <w:p w14:paraId="3AB3D4F3" w14:textId="77777777" w:rsidR="007A41BA" w:rsidRDefault="00444FB9" w:rsidP="007A41BA">
      <w:pPr>
        <w:spacing w:line="360" w:lineRule="auto"/>
        <w:ind w:left="-567"/>
        <w:jc w:val="both"/>
        <w:rPr>
          <w:rFonts w:ascii="Times New Roman" w:hAnsi="Times New Roman" w:cs="Times New Roman"/>
        </w:rPr>
      </w:pPr>
      <w:r w:rsidRPr="000C6C78">
        <w:rPr>
          <w:rFonts w:ascii="Times New Roman" w:hAnsi="Times New Roman" w:cs="Times New Roman"/>
        </w:rPr>
        <w:t>To address the research objective, various experimental variants are designed and implemented. These variants may include different soil types, temperature ranges, or incubation periods. Each experimental variant has specific features that influence the data colle</w:t>
      </w:r>
      <w:r>
        <w:rPr>
          <w:rFonts w:ascii="Times New Roman" w:hAnsi="Times New Roman" w:cs="Times New Roman"/>
        </w:rPr>
        <w:t>cted and the conclusions drawn.</w:t>
      </w:r>
    </w:p>
    <w:p w14:paraId="1FFD3430" w14:textId="77777777" w:rsidR="000C6C78" w:rsidRDefault="00444FB9" w:rsidP="007A41BA">
      <w:pPr>
        <w:spacing w:line="360" w:lineRule="auto"/>
        <w:ind w:left="-567"/>
        <w:jc w:val="both"/>
        <w:rPr>
          <w:rFonts w:ascii="Times New Roman" w:hAnsi="Times New Roman" w:cs="Times New Roman"/>
        </w:rPr>
      </w:pPr>
      <w:r w:rsidRPr="000C6C78">
        <w:rPr>
          <w:rFonts w:ascii="Times New Roman" w:hAnsi="Times New Roman" w:cs="Times New Roman"/>
        </w:rPr>
        <w:t>For example, the study may involve conducting thermogravimetric analyses on forest soil samples from different regions with varying climatic conditions. Additionally, the investigation could explore the effect of different temperature ranges during incubation experiments to observe how heat flow and thermal mass loss dynamics change at different temperatures.</w:t>
      </w:r>
    </w:p>
    <w:p w14:paraId="4FC7DAF8" w14:textId="77777777" w:rsidR="00DE6C0F" w:rsidRPr="00DE6C0F" w:rsidRDefault="00444FB9" w:rsidP="00DE6C0F">
      <w:pPr>
        <w:spacing w:line="360" w:lineRule="auto"/>
        <w:ind w:left="-567"/>
        <w:jc w:val="both"/>
        <w:rPr>
          <w:rFonts w:ascii="Times New Roman" w:hAnsi="Times New Roman" w:cs="Times New Roman"/>
          <w:b/>
        </w:rPr>
      </w:pPr>
      <w:r>
        <w:rPr>
          <w:rFonts w:ascii="Times New Roman" w:hAnsi="Times New Roman" w:cs="Times New Roman"/>
          <w:b/>
        </w:rPr>
        <w:t>4.2.4</w:t>
      </w:r>
      <w:r w:rsidRPr="00DE6C0F">
        <w:rPr>
          <w:rFonts w:ascii="Times New Roman" w:hAnsi="Times New Roman" w:cs="Times New Roman"/>
          <w:b/>
        </w:rPr>
        <w:t xml:space="preserve"> General Approach</w:t>
      </w:r>
    </w:p>
    <w:p w14:paraId="41284B83" w14:textId="77777777" w:rsidR="00DE6C0F" w:rsidRDefault="00444FB9" w:rsidP="00DE6C0F">
      <w:pPr>
        <w:spacing w:line="360" w:lineRule="auto"/>
        <w:ind w:left="-567"/>
        <w:jc w:val="both"/>
        <w:rPr>
          <w:rFonts w:ascii="Times New Roman" w:hAnsi="Times New Roman" w:cs="Times New Roman"/>
        </w:rPr>
      </w:pPr>
      <w:r w:rsidRPr="00DE6C0F">
        <w:rPr>
          <w:rFonts w:ascii="Times New Roman" w:hAnsi="Times New Roman" w:cs="Times New Roman"/>
        </w:rPr>
        <w:t>The research employs a combination of laboratory experiments and data analysis. Thermogravimetric analyses are conducted on the collected forest soil samples to determine their thermal mass loss dynamics and heat flow profiles. The heat flow data is obtained by measuring the temperature changes during the thermogravimet</w:t>
      </w:r>
      <w:r w:rsidR="00825357">
        <w:rPr>
          <w:rFonts w:ascii="Times New Roman" w:hAnsi="Times New Roman" w:cs="Times New Roman"/>
        </w:rPr>
        <w:t>ric analysis</w:t>
      </w:r>
      <w:r w:rsidRPr="00DE6C0F">
        <w:rPr>
          <w:rFonts w:ascii="Times New Roman" w:hAnsi="Times New Roman" w:cs="Times New Roman"/>
        </w:rPr>
        <w:t xml:space="preserve"> while the thermal mass loss data is calculated based on the weight loss of the samples at different temperatures. </w:t>
      </w:r>
    </w:p>
    <w:p w14:paraId="41E5BE40" w14:textId="77777777" w:rsidR="00E932DD" w:rsidRPr="005C4964" w:rsidRDefault="00444FB9" w:rsidP="00E932DD">
      <w:pPr>
        <w:spacing w:line="360" w:lineRule="auto"/>
        <w:ind w:left="-567"/>
        <w:jc w:val="both"/>
        <w:rPr>
          <w:rFonts w:ascii="Times New Roman" w:hAnsi="Times New Roman" w:cs="Times New Roman"/>
          <w:b/>
        </w:rPr>
      </w:pPr>
      <w:r w:rsidRPr="005C4964">
        <w:rPr>
          <w:rFonts w:ascii="Times New Roman" w:hAnsi="Times New Roman" w:cs="Times New Roman"/>
          <w:b/>
        </w:rPr>
        <w:t>4.2.5 Investigation Methods</w:t>
      </w:r>
    </w:p>
    <w:p w14:paraId="25C0790A" w14:textId="77777777" w:rsidR="00087E44" w:rsidRDefault="00444FB9" w:rsidP="00087E44">
      <w:pPr>
        <w:spacing w:line="360" w:lineRule="auto"/>
        <w:ind w:left="-567"/>
        <w:jc w:val="both"/>
        <w:rPr>
          <w:rFonts w:ascii="Times New Roman" w:hAnsi="Times New Roman" w:cs="Times New Roman"/>
        </w:rPr>
      </w:pPr>
      <w:r w:rsidRPr="00E932DD">
        <w:rPr>
          <w:rFonts w:ascii="Times New Roman" w:hAnsi="Times New Roman" w:cs="Times New Roman"/>
        </w:rPr>
        <w:t>The investiga</w:t>
      </w:r>
      <w:r>
        <w:rPr>
          <w:rFonts w:ascii="Times New Roman" w:hAnsi="Times New Roman" w:cs="Times New Roman"/>
        </w:rPr>
        <w:t>tion involves two main aspects:</w:t>
      </w:r>
    </w:p>
    <w:p w14:paraId="63F03BAA" w14:textId="77777777" w:rsidR="00E932DD" w:rsidRPr="00E932DD" w:rsidRDefault="00444FB9" w:rsidP="00087E44">
      <w:pPr>
        <w:spacing w:line="360" w:lineRule="auto"/>
        <w:ind w:left="-567"/>
        <w:jc w:val="both"/>
        <w:rPr>
          <w:rFonts w:ascii="Times New Roman" w:hAnsi="Times New Roman" w:cs="Times New Roman"/>
        </w:rPr>
      </w:pPr>
      <w:r w:rsidRPr="00087E44">
        <w:rPr>
          <w:rFonts w:ascii="Times New Roman" w:hAnsi="Times New Roman" w:cs="Times New Roman"/>
          <w:b/>
        </w:rPr>
        <w:t>Testing the Direct Relationship between Heat Flow and Respiration Activity</w:t>
      </w:r>
      <w:r w:rsidRPr="00E932DD">
        <w:rPr>
          <w:rFonts w:ascii="Times New Roman" w:hAnsi="Times New Roman" w:cs="Times New Roman"/>
        </w:rPr>
        <w:t>: incubation experiments are performed on the soil samples which allow for the measurement of soil respiration. This is an indicator of the biodegradation of organic matter by comparing the heat flow data with the respiration activity, the study aims to establish a direct relationship between the two parameters.</w:t>
      </w:r>
    </w:p>
    <w:p w14:paraId="122DCA18" w14:textId="77777777" w:rsidR="00E932DD" w:rsidRDefault="00444FB9" w:rsidP="00E932DD">
      <w:pPr>
        <w:spacing w:line="360" w:lineRule="auto"/>
        <w:ind w:left="-567"/>
        <w:jc w:val="both"/>
        <w:rPr>
          <w:rFonts w:ascii="Times New Roman" w:hAnsi="Times New Roman" w:cs="Times New Roman"/>
        </w:rPr>
      </w:pPr>
      <w:r w:rsidRPr="00CF4B70">
        <w:rPr>
          <w:rFonts w:ascii="Times New Roman" w:hAnsi="Times New Roman" w:cs="Times New Roman"/>
          <w:b/>
        </w:rPr>
        <w:t>Relationship between Heat Flow and Changes in Thermal Mass Losses:</w:t>
      </w:r>
      <w:r w:rsidRPr="00E932DD">
        <w:rPr>
          <w:rFonts w:ascii="Times New Roman" w:hAnsi="Times New Roman" w:cs="Times New Roman"/>
        </w:rPr>
        <w:t xml:space="preserve"> The investigation also explores the connection between heat flow and changes in thermal mass losses during incubation experiments. By comparing the heat flow data with the thermal mass loss dynamics, the study aims to identify any significant correlations between the two variables.</w:t>
      </w:r>
    </w:p>
    <w:p w14:paraId="01AEAC53" w14:textId="77777777" w:rsidR="00937CA2" w:rsidRDefault="00444FB9" w:rsidP="00937CA2">
      <w:pPr>
        <w:spacing w:line="360" w:lineRule="auto"/>
        <w:ind w:left="-567"/>
        <w:jc w:val="both"/>
        <w:rPr>
          <w:ins w:id="55" w:author="user" w:date="2023-08-09T15:26:00Z"/>
          <w:rFonts w:ascii="Times New Roman" w:hAnsi="Times New Roman" w:cs="Times New Roman"/>
          <w:b/>
        </w:rPr>
      </w:pPr>
      <w:r w:rsidRPr="00937CA2">
        <w:rPr>
          <w:rFonts w:ascii="Times New Roman" w:hAnsi="Times New Roman" w:cs="Times New Roman"/>
          <w:b/>
        </w:rPr>
        <w:t>4.2.6 Statistical Ana</w:t>
      </w:r>
      <w:commentRangeStart w:id="56"/>
      <w:commentRangeStart w:id="57"/>
      <w:r w:rsidRPr="00937CA2">
        <w:rPr>
          <w:rFonts w:ascii="Times New Roman" w:hAnsi="Times New Roman" w:cs="Times New Roman"/>
          <w:b/>
        </w:rPr>
        <w:t>lysis</w:t>
      </w:r>
      <w:commentRangeEnd w:id="56"/>
      <w:r w:rsidR="00A332E7">
        <w:rPr>
          <w:rStyle w:val="CommentReference"/>
        </w:rPr>
        <w:commentReference w:id="56"/>
      </w:r>
      <w:commentRangeEnd w:id="57"/>
      <w:r w:rsidR="00980994">
        <w:rPr>
          <w:rStyle w:val="CommentReference"/>
        </w:rPr>
        <w:commentReference w:id="57"/>
      </w:r>
    </w:p>
    <w:p w14:paraId="23D3F176" w14:textId="6556CBA3" w:rsidR="00980994" w:rsidRPr="00980994" w:rsidRDefault="00980994" w:rsidP="00980994">
      <w:pPr>
        <w:spacing w:line="360" w:lineRule="auto"/>
        <w:ind w:left="-567"/>
        <w:jc w:val="both"/>
        <w:rPr>
          <w:ins w:id="58" w:author="user" w:date="2023-08-09T15:26:00Z"/>
          <w:rFonts w:ascii="Times New Roman" w:hAnsi="Times New Roman" w:cs="Times New Roman"/>
          <w:rPrChange w:id="59" w:author="user" w:date="2023-08-09T15:26:00Z">
            <w:rPr>
              <w:ins w:id="60" w:author="user" w:date="2023-08-09T15:26:00Z"/>
              <w:rFonts w:ascii="Times New Roman" w:hAnsi="Times New Roman" w:cs="Times New Roman"/>
              <w:b/>
            </w:rPr>
          </w:rPrChange>
        </w:rPr>
      </w:pPr>
      <w:ins w:id="61" w:author="user" w:date="2023-08-09T15:26:00Z">
        <w:r w:rsidRPr="00980994">
          <w:rPr>
            <w:rFonts w:ascii="Times New Roman" w:hAnsi="Times New Roman" w:cs="Times New Roman"/>
          </w:rPr>
          <w:t>A</w:t>
        </w:r>
        <w:r w:rsidRPr="00980994">
          <w:rPr>
            <w:rFonts w:ascii="Times New Roman" w:hAnsi="Times New Roman" w:cs="Times New Roman"/>
            <w:rPrChange w:id="62" w:author="user" w:date="2023-08-09T15:26:00Z">
              <w:rPr>
                <w:rFonts w:ascii="Times New Roman" w:hAnsi="Times New Roman" w:cs="Times New Roman"/>
                <w:b/>
              </w:rPr>
            </w:rPrChange>
          </w:rPr>
          <w:t xml:space="preserve"> comprehensive analysis was conducted to investigate the intricate relationships among various key factors, such as heat flow, thermal mass loss, soil respiration and clay content. This involved the utilization of specific R </w:t>
        </w:r>
        <w:r w:rsidRPr="00980994">
          <w:rPr>
            <w:rFonts w:ascii="Times New Roman" w:hAnsi="Times New Roman" w:cs="Times New Roman"/>
            <w:rPrChange w:id="63" w:author="user" w:date="2023-08-09T15:26:00Z">
              <w:rPr>
                <w:rFonts w:ascii="Times New Roman" w:hAnsi="Times New Roman" w:cs="Times New Roman"/>
                <w:b/>
              </w:rPr>
            </w:rPrChange>
          </w:rPr>
          <w:lastRenderedPageBreak/>
          <w:t xml:space="preserve">packages, each serving a distinct purpose. The installation and loading of packages like ggplot2, </w:t>
        </w:r>
        <w:proofErr w:type="spellStart"/>
        <w:r w:rsidRPr="00980994">
          <w:rPr>
            <w:rFonts w:ascii="Times New Roman" w:hAnsi="Times New Roman" w:cs="Times New Roman"/>
            <w:rPrChange w:id="64" w:author="user" w:date="2023-08-09T15:26:00Z">
              <w:rPr>
                <w:rFonts w:ascii="Times New Roman" w:hAnsi="Times New Roman" w:cs="Times New Roman"/>
                <w:b/>
              </w:rPr>
            </w:rPrChange>
          </w:rPr>
          <w:t>tidyverse</w:t>
        </w:r>
        <w:proofErr w:type="spellEnd"/>
        <w:r w:rsidRPr="00980994">
          <w:rPr>
            <w:rFonts w:ascii="Times New Roman" w:hAnsi="Times New Roman" w:cs="Times New Roman"/>
            <w:rPrChange w:id="65" w:author="user" w:date="2023-08-09T15:26:00Z">
              <w:rPr>
                <w:rFonts w:ascii="Times New Roman" w:hAnsi="Times New Roman" w:cs="Times New Roman"/>
                <w:b/>
              </w:rPr>
            </w:rPrChange>
          </w:rPr>
          <w:t xml:space="preserve">, </w:t>
        </w:r>
        <w:proofErr w:type="spellStart"/>
        <w:r w:rsidRPr="00980994">
          <w:rPr>
            <w:rFonts w:ascii="Times New Roman" w:hAnsi="Times New Roman" w:cs="Times New Roman"/>
            <w:rPrChange w:id="66" w:author="user" w:date="2023-08-09T15:26:00Z">
              <w:rPr>
                <w:rFonts w:ascii="Times New Roman" w:hAnsi="Times New Roman" w:cs="Times New Roman"/>
                <w:b/>
              </w:rPr>
            </w:rPrChange>
          </w:rPr>
          <w:t>gridExtra</w:t>
        </w:r>
        <w:proofErr w:type="spellEnd"/>
        <w:r w:rsidRPr="00980994">
          <w:rPr>
            <w:rFonts w:ascii="Times New Roman" w:hAnsi="Times New Roman" w:cs="Times New Roman"/>
            <w:rPrChange w:id="67" w:author="user" w:date="2023-08-09T15:26:00Z">
              <w:rPr>
                <w:rFonts w:ascii="Times New Roman" w:hAnsi="Times New Roman" w:cs="Times New Roman"/>
                <w:b/>
              </w:rPr>
            </w:rPrChange>
          </w:rPr>
          <w:t xml:space="preserve">, psych and </w:t>
        </w:r>
        <w:proofErr w:type="spellStart"/>
        <w:r w:rsidRPr="00980994">
          <w:rPr>
            <w:rFonts w:ascii="Times New Roman" w:hAnsi="Times New Roman" w:cs="Times New Roman"/>
            <w:rPrChange w:id="68" w:author="user" w:date="2023-08-09T15:26:00Z">
              <w:rPr>
                <w:rFonts w:ascii="Times New Roman" w:hAnsi="Times New Roman" w:cs="Times New Roman"/>
                <w:b/>
              </w:rPr>
            </w:rPrChange>
          </w:rPr>
          <w:t>ggcorrplot</w:t>
        </w:r>
        <w:proofErr w:type="spellEnd"/>
        <w:r w:rsidRPr="00980994">
          <w:rPr>
            <w:rFonts w:ascii="Times New Roman" w:hAnsi="Times New Roman" w:cs="Times New Roman"/>
            <w:rPrChange w:id="69" w:author="user" w:date="2023-08-09T15:26:00Z">
              <w:rPr>
                <w:rFonts w:ascii="Times New Roman" w:hAnsi="Times New Roman" w:cs="Times New Roman"/>
                <w:b/>
              </w:rPr>
            </w:rPrChange>
          </w:rPr>
          <w:t xml:space="preserve"> significantly enhance the data analysis capabilities within the R environment.</w:t>
        </w:r>
      </w:ins>
    </w:p>
    <w:p w14:paraId="1DD4994F" w14:textId="14E30BAB" w:rsidR="00980994" w:rsidDel="00980994" w:rsidRDefault="00980994" w:rsidP="00980994">
      <w:pPr>
        <w:spacing w:line="360" w:lineRule="auto"/>
        <w:ind w:left="-567"/>
        <w:jc w:val="both"/>
        <w:rPr>
          <w:del w:id="70" w:author="user" w:date="2023-08-09T15:27:00Z"/>
          <w:rFonts w:ascii="Times New Roman" w:hAnsi="Times New Roman" w:cs="Times New Roman"/>
        </w:rPr>
      </w:pPr>
      <w:ins w:id="71" w:author="user" w:date="2023-08-09T15:26:00Z">
        <w:r w:rsidRPr="00980994">
          <w:rPr>
            <w:rFonts w:ascii="Times New Roman" w:hAnsi="Times New Roman" w:cs="Times New Roman"/>
            <w:rPrChange w:id="72" w:author="user" w:date="2023-08-09T15:26:00Z">
              <w:rPr>
                <w:rFonts w:ascii="Times New Roman" w:hAnsi="Times New Roman" w:cs="Times New Roman"/>
                <w:b/>
              </w:rPr>
            </w:rPrChange>
          </w:rPr>
          <w:t>The primary objective was to gauge the interdependencies among the aforementioned variables. To achieve this, the correlation coefficient was computed, providing a quantitative measure of both the strength and direction of relationships between pairs of variables</w:t>
        </w:r>
      </w:ins>
    </w:p>
    <w:p w14:paraId="1C641F06" w14:textId="77777777" w:rsidR="00980994" w:rsidRPr="00980994" w:rsidRDefault="00980994" w:rsidP="00980994">
      <w:pPr>
        <w:spacing w:line="360" w:lineRule="auto"/>
        <w:ind w:left="-567"/>
        <w:jc w:val="both"/>
        <w:rPr>
          <w:ins w:id="73" w:author="user" w:date="2023-08-09T15:27:00Z"/>
          <w:rFonts w:ascii="Times New Roman" w:hAnsi="Times New Roman" w:cs="Times New Roman"/>
          <w:rPrChange w:id="74" w:author="user" w:date="2023-08-09T15:26:00Z">
            <w:rPr>
              <w:ins w:id="75" w:author="user" w:date="2023-08-09T15:27:00Z"/>
              <w:rFonts w:ascii="Times New Roman" w:hAnsi="Times New Roman" w:cs="Times New Roman"/>
              <w:b/>
            </w:rPr>
          </w:rPrChange>
        </w:rPr>
      </w:pPr>
    </w:p>
    <w:p w14:paraId="2515A912" w14:textId="4DCF14F7" w:rsidR="00937CA2" w:rsidRPr="00937CA2" w:rsidRDefault="00444FB9" w:rsidP="00980994">
      <w:pPr>
        <w:spacing w:line="360" w:lineRule="auto"/>
        <w:ind w:left="-567"/>
        <w:jc w:val="both"/>
        <w:rPr>
          <w:rFonts w:ascii="Times New Roman" w:hAnsi="Times New Roman" w:cs="Times New Roman"/>
        </w:rPr>
      </w:pPr>
      <w:del w:id="76" w:author="user" w:date="2023-08-09T15:27:00Z">
        <w:r w:rsidRPr="00937CA2" w:rsidDel="00980994">
          <w:rPr>
            <w:rFonts w:ascii="Times New Roman" w:hAnsi="Times New Roman" w:cs="Times New Roman"/>
          </w:rPr>
          <w:delText xml:space="preserve">It is a fundamental aspect of the study aimed at determining the relationships between heat flow, thermal mass loss, soil respiration, clay content, and other variables. </w:delText>
        </w:r>
      </w:del>
      <w:r w:rsidRPr="00937CA2">
        <w:rPr>
          <w:rFonts w:ascii="Times New Roman" w:hAnsi="Times New Roman" w:cs="Times New Roman"/>
        </w:rPr>
        <w:t>The correlation coefficient is calculated to quantify the strength and direction of relationships between variables. In this study, pairwise correlation methods are used to assess the correlation between heat flow and changes in thermal mass losses, soil respiration, and clay content.</w:t>
      </w:r>
    </w:p>
    <w:p w14:paraId="4B03E4DE" w14:textId="42F9E9CC" w:rsidR="00937CA2" w:rsidDel="00DA4197" w:rsidRDefault="00444FB9" w:rsidP="00937CA2">
      <w:pPr>
        <w:spacing w:line="360" w:lineRule="auto"/>
        <w:ind w:left="-567"/>
        <w:jc w:val="both"/>
        <w:rPr>
          <w:del w:id="77" w:author="turningpointKS" w:date="2023-10-13T16:06:00Z"/>
          <w:rFonts w:ascii="Times New Roman" w:hAnsi="Times New Roman" w:cs="Times New Roman"/>
        </w:rPr>
      </w:pPr>
      <w:del w:id="78" w:author="turningpointKS" w:date="2023-10-13T16:06:00Z">
        <w:r w:rsidRPr="00937CA2" w:rsidDel="00DA4197">
          <w:rPr>
            <w:rFonts w:ascii="Times New Roman" w:hAnsi="Times New Roman" w:cs="Times New Roman"/>
          </w:rPr>
          <w:delText>Moreover, one-way ANOVA tests are conducted to compare differences in heat flow, thermal mass loss, soil respiration, and clay content among different soil types. These tests allow for the identification of significant variations and patterns, helping to draw meaningful conclusions from the data.</w:delText>
        </w:r>
      </w:del>
    </w:p>
    <w:p w14:paraId="6F6FF482" w14:textId="088B2196" w:rsidR="003A0847" w:rsidDel="00DA4197" w:rsidRDefault="003A0847" w:rsidP="00C912D6">
      <w:pPr>
        <w:spacing w:line="360" w:lineRule="auto"/>
        <w:ind w:left="-567"/>
        <w:jc w:val="both"/>
        <w:rPr>
          <w:del w:id="79" w:author="turningpointKS" w:date="2023-10-13T16:06:00Z"/>
          <w:rFonts w:ascii="Times New Roman" w:hAnsi="Times New Roman" w:cs="Times New Roman"/>
          <w:b/>
        </w:rPr>
      </w:pPr>
    </w:p>
    <w:p w14:paraId="35041397" w14:textId="5C942F3D" w:rsidR="003A0847" w:rsidDel="00DA4197" w:rsidRDefault="003A0847" w:rsidP="00C912D6">
      <w:pPr>
        <w:spacing w:line="360" w:lineRule="auto"/>
        <w:ind w:left="-567"/>
        <w:jc w:val="both"/>
        <w:rPr>
          <w:del w:id="80" w:author="turningpointKS" w:date="2023-10-13T16:06:00Z"/>
          <w:rFonts w:ascii="Times New Roman" w:hAnsi="Times New Roman" w:cs="Times New Roman"/>
          <w:b/>
        </w:rPr>
      </w:pPr>
    </w:p>
    <w:p w14:paraId="78706523" w14:textId="77777777" w:rsidR="003A0847" w:rsidRDefault="003A0847" w:rsidP="00C912D6">
      <w:pPr>
        <w:spacing w:line="360" w:lineRule="auto"/>
        <w:ind w:left="-567"/>
        <w:jc w:val="both"/>
        <w:rPr>
          <w:rFonts w:ascii="Times New Roman" w:hAnsi="Times New Roman" w:cs="Times New Roman"/>
          <w:b/>
        </w:rPr>
      </w:pPr>
    </w:p>
    <w:p w14:paraId="0AE4F564" w14:textId="77777777" w:rsidR="003A0847" w:rsidRDefault="003A0847" w:rsidP="00C912D6">
      <w:pPr>
        <w:spacing w:line="360" w:lineRule="auto"/>
        <w:ind w:left="-567"/>
        <w:jc w:val="both"/>
        <w:rPr>
          <w:rFonts w:ascii="Times New Roman" w:hAnsi="Times New Roman" w:cs="Times New Roman"/>
          <w:b/>
        </w:rPr>
      </w:pPr>
    </w:p>
    <w:p w14:paraId="0CA6B29B" w14:textId="77777777" w:rsidR="003A0847" w:rsidRDefault="003A0847" w:rsidP="00C912D6">
      <w:pPr>
        <w:spacing w:line="360" w:lineRule="auto"/>
        <w:ind w:left="-567"/>
        <w:jc w:val="both"/>
        <w:rPr>
          <w:rFonts w:ascii="Times New Roman" w:hAnsi="Times New Roman" w:cs="Times New Roman"/>
          <w:b/>
        </w:rPr>
      </w:pPr>
    </w:p>
    <w:p w14:paraId="721E9D67" w14:textId="77777777" w:rsidR="003A0847" w:rsidRDefault="003A0847" w:rsidP="00C912D6">
      <w:pPr>
        <w:spacing w:line="360" w:lineRule="auto"/>
        <w:ind w:left="-567"/>
        <w:jc w:val="both"/>
        <w:rPr>
          <w:rFonts w:ascii="Times New Roman" w:hAnsi="Times New Roman" w:cs="Times New Roman"/>
          <w:b/>
        </w:rPr>
      </w:pPr>
    </w:p>
    <w:p w14:paraId="1B8961FF" w14:textId="77777777" w:rsidR="003A0847" w:rsidRDefault="003A0847" w:rsidP="00C912D6">
      <w:pPr>
        <w:spacing w:line="360" w:lineRule="auto"/>
        <w:ind w:left="-567"/>
        <w:jc w:val="both"/>
        <w:rPr>
          <w:rFonts w:ascii="Times New Roman" w:hAnsi="Times New Roman" w:cs="Times New Roman"/>
          <w:b/>
        </w:rPr>
      </w:pPr>
    </w:p>
    <w:p w14:paraId="00812492" w14:textId="77777777" w:rsidR="008723EC" w:rsidRDefault="00444FB9" w:rsidP="003A0847">
      <w:pPr>
        <w:spacing w:line="360" w:lineRule="auto"/>
        <w:ind w:left="-567"/>
        <w:jc w:val="both"/>
        <w:rPr>
          <w:rFonts w:ascii="Times New Roman" w:hAnsi="Times New Roman" w:cs="Times New Roman"/>
          <w:b/>
          <w:sz w:val="24"/>
          <w:szCs w:val="24"/>
        </w:rPr>
      </w:pPr>
      <w:r w:rsidRPr="003A0847">
        <w:rPr>
          <w:rFonts w:ascii="Times New Roman" w:hAnsi="Times New Roman" w:cs="Times New Roman"/>
          <w:b/>
          <w:sz w:val="24"/>
          <w:szCs w:val="24"/>
        </w:rPr>
        <w:t xml:space="preserve">                                                </w:t>
      </w:r>
    </w:p>
    <w:p w14:paraId="046D45A4" w14:textId="77777777" w:rsidR="00980994" w:rsidRDefault="008723EC" w:rsidP="003A0847">
      <w:pPr>
        <w:spacing w:line="360" w:lineRule="auto"/>
        <w:ind w:left="-567"/>
        <w:jc w:val="both"/>
        <w:rPr>
          <w:ins w:id="81" w:author="user" w:date="2023-08-09T15:21:00Z"/>
          <w:rFonts w:ascii="Times New Roman" w:hAnsi="Times New Roman" w:cs="Times New Roman"/>
          <w:b/>
          <w:sz w:val="24"/>
          <w:szCs w:val="24"/>
        </w:rPr>
      </w:pPr>
      <w:r>
        <w:rPr>
          <w:rFonts w:ascii="Times New Roman" w:hAnsi="Times New Roman" w:cs="Times New Roman"/>
          <w:b/>
          <w:sz w:val="24"/>
          <w:szCs w:val="24"/>
        </w:rPr>
        <w:t xml:space="preserve">                                             </w:t>
      </w:r>
      <w:r w:rsidR="00444FB9" w:rsidRPr="003A0847">
        <w:rPr>
          <w:rFonts w:ascii="Times New Roman" w:hAnsi="Times New Roman" w:cs="Times New Roman"/>
          <w:b/>
          <w:sz w:val="24"/>
          <w:szCs w:val="24"/>
        </w:rPr>
        <w:t xml:space="preserve">  </w:t>
      </w:r>
      <w:r w:rsidR="00444FB9">
        <w:rPr>
          <w:rFonts w:ascii="Times New Roman" w:hAnsi="Times New Roman" w:cs="Times New Roman"/>
          <w:b/>
          <w:sz w:val="24"/>
          <w:szCs w:val="24"/>
        </w:rPr>
        <w:t xml:space="preserve"> </w:t>
      </w:r>
    </w:p>
    <w:p w14:paraId="21FC75F5" w14:textId="77777777" w:rsidR="00980994" w:rsidRDefault="00980994" w:rsidP="003A0847">
      <w:pPr>
        <w:spacing w:line="360" w:lineRule="auto"/>
        <w:ind w:left="-567"/>
        <w:jc w:val="both"/>
        <w:rPr>
          <w:ins w:id="82" w:author="user" w:date="2023-08-09T15:21:00Z"/>
          <w:rFonts w:ascii="Times New Roman" w:hAnsi="Times New Roman" w:cs="Times New Roman"/>
          <w:b/>
          <w:sz w:val="24"/>
          <w:szCs w:val="24"/>
        </w:rPr>
      </w:pPr>
    </w:p>
    <w:p w14:paraId="6D45F91D" w14:textId="77777777" w:rsidR="00980994" w:rsidRDefault="00980994" w:rsidP="003A0847">
      <w:pPr>
        <w:spacing w:line="360" w:lineRule="auto"/>
        <w:ind w:left="-567"/>
        <w:jc w:val="both"/>
        <w:rPr>
          <w:ins w:id="83" w:author="user" w:date="2023-08-09T15:21:00Z"/>
          <w:rFonts w:ascii="Times New Roman" w:hAnsi="Times New Roman" w:cs="Times New Roman"/>
          <w:b/>
          <w:sz w:val="24"/>
          <w:szCs w:val="24"/>
        </w:rPr>
      </w:pPr>
    </w:p>
    <w:p w14:paraId="3072C7D2" w14:textId="77777777" w:rsidR="00980994" w:rsidRDefault="00980994" w:rsidP="003A0847">
      <w:pPr>
        <w:spacing w:line="360" w:lineRule="auto"/>
        <w:ind w:left="-567"/>
        <w:jc w:val="both"/>
        <w:rPr>
          <w:ins w:id="84" w:author="user" w:date="2023-08-09T15:21:00Z"/>
          <w:rFonts w:ascii="Times New Roman" w:hAnsi="Times New Roman" w:cs="Times New Roman"/>
          <w:b/>
          <w:sz w:val="24"/>
          <w:szCs w:val="24"/>
        </w:rPr>
      </w:pPr>
    </w:p>
    <w:p w14:paraId="3E68878D" w14:textId="77777777" w:rsidR="00980994" w:rsidRDefault="00980994" w:rsidP="003A0847">
      <w:pPr>
        <w:spacing w:line="360" w:lineRule="auto"/>
        <w:ind w:left="-567"/>
        <w:jc w:val="both"/>
        <w:rPr>
          <w:ins w:id="85" w:author="user" w:date="2023-08-09T15:21:00Z"/>
          <w:rFonts w:ascii="Times New Roman" w:hAnsi="Times New Roman" w:cs="Times New Roman"/>
          <w:b/>
          <w:sz w:val="24"/>
          <w:szCs w:val="24"/>
        </w:rPr>
      </w:pPr>
    </w:p>
    <w:p w14:paraId="4B24F1E8" w14:textId="77777777" w:rsidR="00980994" w:rsidRDefault="00980994" w:rsidP="003A0847">
      <w:pPr>
        <w:spacing w:line="360" w:lineRule="auto"/>
        <w:ind w:left="-567"/>
        <w:jc w:val="both"/>
        <w:rPr>
          <w:ins w:id="86" w:author="user" w:date="2023-08-09T15:21:00Z"/>
          <w:rFonts w:ascii="Times New Roman" w:hAnsi="Times New Roman" w:cs="Times New Roman"/>
          <w:b/>
          <w:sz w:val="24"/>
          <w:szCs w:val="24"/>
        </w:rPr>
      </w:pPr>
    </w:p>
    <w:p w14:paraId="63612845" w14:textId="77777777" w:rsidR="00980994" w:rsidRDefault="00980994" w:rsidP="003A0847">
      <w:pPr>
        <w:spacing w:line="360" w:lineRule="auto"/>
        <w:ind w:left="-567"/>
        <w:jc w:val="both"/>
        <w:rPr>
          <w:ins w:id="87" w:author="user" w:date="2023-08-09T15:21:00Z"/>
          <w:rFonts w:ascii="Times New Roman" w:hAnsi="Times New Roman" w:cs="Times New Roman"/>
          <w:b/>
          <w:sz w:val="24"/>
          <w:szCs w:val="24"/>
        </w:rPr>
      </w:pPr>
    </w:p>
    <w:p w14:paraId="2152DADA" w14:textId="77777777" w:rsidR="00980994" w:rsidRDefault="00980994" w:rsidP="003A0847">
      <w:pPr>
        <w:spacing w:line="360" w:lineRule="auto"/>
        <w:ind w:left="-567"/>
        <w:jc w:val="both"/>
        <w:rPr>
          <w:ins w:id="88" w:author="user" w:date="2023-08-09T15:21:00Z"/>
          <w:rFonts w:ascii="Times New Roman" w:hAnsi="Times New Roman" w:cs="Times New Roman"/>
          <w:b/>
          <w:sz w:val="24"/>
          <w:szCs w:val="24"/>
        </w:rPr>
      </w:pPr>
    </w:p>
    <w:p w14:paraId="02A2935F" w14:textId="77777777" w:rsidR="00980994" w:rsidRDefault="00980994" w:rsidP="003A0847">
      <w:pPr>
        <w:spacing w:line="360" w:lineRule="auto"/>
        <w:ind w:left="-567"/>
        <w:jc w:val="both"/>
        <w:rPr>
          <w:ins w:id="89" w:author="user" w:date="2023-08-09T15:21:00Z"/>
          <w:rFonts w:ascii="Times New Roman" w:hAnsi="Times New Roman" w:cs="Times New Roman"/>
          <w:b/>
          <w:sz w:val="24"/>
          <w:szCs w:val="24"/>
        </w:rPr>
      </w:pPr>
    </w:p>
    <w:p w14:paraId="31FC6380" w14:textId="77777777" w:rsidR="00980994" w:rsidRDefault="00980994" w:rsidP="003A0847">
      <w:pPr>
        <w:spacing w:line="360" w:lineRule="auto"/>
        <w:ind w:left="-567"/>
        <w:jc w:val="both"/>
        <w:rPr>
          <w:ins w:id="90" w:author="user" w:date="2023-08-09T15:21:00Z"/>
          <w:rFonts w:ascii="Times New Roman" w:hAnsi="Times New Roman" w:cs="Times New Roman"/>
          <w:b/>
          <w:sz w:val="24"/>
          <w:szCs w:val="24"/>
        </w:rPr>
      </w:pPr>
    </w:p>
    <w:p w14:paraId="3A8203FD" w14:textId="77777777" w:rsidR="00980994" w:rsidRDefault="00980994" w:rsidP="003A0847">
      <w:pPr>
        <w:spacing w:line="360" w:lineRule="auto"/>
        <w:ind w:left="-567"/>
        <w:jc w:val="both"/>
        <w:rPr>
          <w:ins w:id="91" w:author="user" w:date="2023-08-09T15:21:00Z"/>
          <w:rFonts w:ascii="Times New Roman" w:hAnsi="Times New Roman" w:cs="Times New Roman"/>
          <w:b/>
          <w:sz w:val="24"/>
          <w:szCs w:val="24"/>
        </w:rPr>
      </w:pPr>
    </w:p>
    <w:p w14:paraId="7564999A" w14:textId="2CD260B4" w:rsidR="003A0847" w:rsidRPr="003A0847" w:rsidRDefault="00980994" w:rsidP="003A0847">
      <w:pPr>
        <w:spacing w:line="360" w:lineRule="auto"/>
        <w:ind w:left="-567"/>
        <w:jc w:val="both"/>
        <w:rPr>
          <w:rFonts w:ascii="Times New Roman" w:hAnsi="Times New Roman" w:cs="Times New Roman"/>
          <w:b/>
          <w:sz w:val="24"/>
          <w:szCs w:val="24"/>
        </w:rPr>
      </w:pPr>
      <w:ins w:id="92" w:author="user" w:date="2023-08-09T15:21:00Z">
        <w:r>
          <w:rPr>
            <w:rFonts w:ascii="Times New Roman" w:hAnsi="Times New Roman" w:cs="Times New Roman"/>
            <w:b/>
            <w:sz w:val="24"/>
            <w:szCs w:val="24"/>
          </w:rPr>
          <w:lastRenderedPageBreak/>
          <w:t xml:space="preserve">                                                </w:t>
        </w:r>
      </w:ins>
      <w:r w:rsidR="00444FB9" w:rsidRPr="003A0847">
        <w:rPr>
          <w:rFonts w:ascii="Times New Roman" w:hAnsi="Times New Roman" w:cs="Times New Roman"/>
          <w:b/>
          <w:sz w:val="24"/>
          <w:szCs w:val="24"/>
        </w:rPr>
        <w:t xml:space="preserve"> CHAPTER FIVE</w:t>
      </w:r>
    </w:p>
    <w:p w14:paraId="2F659B5D" w14:textId="77777777" w:rsidR="00C912D6" w:rsidRPr="003A0847" w:rsidRDefault="00444FB9" w:rsidP="003A0847">
      <w:pPr>
        <w:spacing w:line="360" w:lineRule="auto"/>
        <w:ind w:left="-567"/>
        <w:jc w:val="both"/>
        <w:rPr>
          <w:rFonts w:ascii="Times New Roman" w:hAnsi="Times New Roman" w:cs="Times New Roman"/>
          <w:b/>
          <w:sz w:val="24"/>
          <w:szCs w:val="24"/>
        </w:rPr>
      </w:pPr>
      <w:r w:rsidRPr="003A0847">
        <w:rPr>
          <w:rFonts w:ascii="Times New Roman" w:hAnsi="Times New Roman" w:cs="Times New Roman"/>
          <w:b/>
          <w:sz w:val="24"/>
          <w:szCs w:val="24"/>
        </w:rPr>
        <w:t xml:space="preserve">                                                          RESULT</w:t>
      </w:r>
    </w:p>
    <w:p w14:paraId="68060BE2" w14:textId="77777777" w:rsidR="00E05CC3" w:rsidRDefault="00E05CC3" w:rsidP="008472C9">
      <w:pPr>
        <w:spacing w:line="360" w:lineRule="auto"/>
        <w:ind w:left="-567"/>
        <w:jc w:val="both"/>
        <w:rPr>
          <w:rFonts w:ascii="Times New Roman" w:hAnsi="Times New Roman" w:cs="Times New Roman"/>
        </w:rPr>
      </w:pPr>
      <w:r w:rsidRPr="00E05CC3">
        <w:rPr>
          <w:rFonts w:ascii="Times New Roman" w:hAnsi="Times New Roman" w:cs="Times New Roman"/>
        </w:rPr>
        <w:t>The main results obtained from the thermogravimetric analyses of forest soils are presented in this section of the report with a focus on the quantification of the relationship between heat flow and the biodegradability of organic matter in the given sample set. The objective of this analysis was to know to which extent heat flow during thermogravimetric analyses of forest soils can affects the biodegradability of organic matter in soils better than thermal mass loss dynamics in the given sample set. The analysis involved testing the direct relationship between heat flow and respiration activity as well as the relationship between heat flow and changes in thermal mass losses during incubation experiments.</w:t>
      </w:r>
    </w:p>
    <w:p w14:paraId="4B02D9C8" w14:textId="77777777" w:rsidR="008472C9" w:rsidRDefault="00444FB9" w:rsidP="008472C9">
      <w:pPr>
        <w:spacing w:line="360" w:lineRule="auto"/>
        <w:ind w:left="-567"/>
        <w:jc w:val="both"/>
        <w:rPr>
          <w:rFonts w:ascii="Times New Roman" w:hAnsi="Times New Roman" w:cs="Times New Roman"/>
          <w:b/>
        </w:rPr>
      </w:pPr>
      <w:r>
        <w:rPr>
          <w:rFonts w:ascii="Times New Roman" w:hAnsi="Times New Roman" w:cs="Times New Roman"/>
          <w:b/>
        </w:rPr>
        <w:t>5</w:t>
      </w:r>
      <w:r w:rsidR="00C912D6">
        <w:rPr>
          <w:rFonts w:ascii="Times New Roman" w:hAnsi="Times New Roman" w:cs="Times New Roman"/>
          <w:b/>
        </w:rPr>
        <w:t xml:space="preserve">.1 </w:t>
      </w:r>
      <w:r w:rsidR="00C912D6" w:rsidRPr="00C912D6">
        <w:rPr>
          <w:rFonts w:ascii="Times New Roman" w:hAnsi="Times New Roman" w:cs="Times New Roman"/>
          <w:b/>
        </w:rPr>
        <w:t>Results of Data Validation:</w:t>
      </w:r>
    </w:p>
    <w:p w14:paraId="4769B116" w14:textId="3F71D1D0" w:rsidR="00310D97" w:rsidRDefault="00444FB9" w:rsidP="008472C9">
      <w:pPr>
        <w:spacing w:line="360" w:lineRule="auto"/>
        <w:ind w:left="-567"/>
        <w:jc w:val="both"/>
        <w:rPr>
          <w:rFonts w:ascii="Times New Roman" w:hAnsi="Times New Roman" w:cs="Times New Roman"/>
        </w:rPr>
      </w:pPr>
      <w:r w:rsidRPr="00C14C2C">
        <w:rPr>
          <w:rFonts w:ascii="Times New Roman" w:hAnsi="Times New Roman" w:cs="Times New Roman"/>
        </w:rPr>
        <w:t>Several steps were taken to ensure the reliability and accuracy of the results which involves cle</w:t>
      </w:r>
      <w:r w:rsidR="00436DBE">
        <w:rPr>
          <w:rFonts w:ascii="Times New Roman" w:hAnsi="Times New Roman" w:cs="Times New Roman"/>
        </w:rPr>
        <w:t>aning and preprocessing of data</w:t>
      </w:r>
      <w:r w:rsidRPr="00C14C2C">
        <w:rPr>
          <w:rFonts w:ascii="Times New Roman" w:hAnsi="Times New Roman" w:cs="Times New Roman"/>
        </w:rPr>
        <w:t xml:space="preserve"> before conducting the main analysis. Outliers were removed from the datasets of heat flow, thermal mass losses, soil respiration, and clay content to avoid any undue influence on the results. They were identified and removed based on the interquartile range (IQR) method which improves the robustness of the analysis and ensures that any extreme or erroneous data points do not skew the </w:t>
      </w:r>
      <w:commentRangeStart w:id="93"/>
      <w:commentRangeStart w:id="94"/>
      <w:r w:rsidRPr="00C14C2C">
        <w:rPr>
          <w:rFonts w:ascii="Times New Roman" w:hAnsi="Times New Roman" w:cs="Times New Roman"/>
        </w:rPr>
        <w:t>overall findings.</w:t>
      </w:r>
      <w:commentRangeEnd w:id="93"/>
      <w:r w:rsidR="005451D9">
        <w:rPr>
          <w:rStyle w:val="CommentReference"/>
        </w:rPr>
        <w:commentReference w:id="93"/>
      </w:r>
      <w:commentRangeEnd w:id="94"/>
      <w:r w:rsidR="00EF1456">
        <w:rPr>
          <w:rStyle w:val="CommentReference"/>
        </w:rPr>
        <w:commentReference w:id="94"/>
      </w:r>
      <w:ins w:id="95" w:author="user" w:date="2023-08-09T15:53:00Z">
        <w:r w:rsidR="000C4148">
          <w:rPr>
            <w:rFonts w:ascii="Times New Roman" w:hAnsi="Times New Roman" w:cs="Times New Roman"/>
          </w:rPr>
          <w:t xml:space="preserve"> After these steps, </w:t>
        </w:r>
      </w:ins>
      <w:ins w:id="96" w:author="user" w:date="2023-08-09T15:54:00Z">
        <w:r w:rsidR="0067261A">
          <w:rPr>
            <w:rFonts w:ascii="Times New Roman" w:hAnsi="Times New Roman" w:cs="Times New Roman"/>
          </w:rPr>
          <w:t>435 samples w</w:t>
        </w:r>
      </w:ins>
      <w:ins w:id="97" w:author="user" w:date="2023-08-10T19:55:00Z">
        <w:r w:rsidR="0067261A">
          <w:rPr>
            <w:rFonts w:ascii="Times New Roman" w:hAnsi="Times New Roman" w:cs="Times New Roman"/>
          </w:rPr>
          <w:t>ere</w:t>
        </w:r>
      </w:ins>
      <w:ins w:id="98" w:author="user" w:date="2023-08-09T15:54:00Z">
        <w:r w:rsidR="000C4148">
          <w:rPr>
            <w:rFonts w:ascii="Times New Roman" w:hAnsi="Times New Roman" w:cs="Times New Roman"/>
          </w:rPr>
          <w:t xml:space="preserve"> left out of 502 </w:t>
        </w:r>
      </w:ins>
      <w:ins w:id="99" w:author="user" w:date="2023-08-09T15:55:00Z">
        <w:r w:rsidR="000C4148">
          <w:rPr>
            <w:rFonts w:ascii="Times New Roman" w:hAnsi="Times New Roman" w:cs="Times New Roman"/>
          </w:rPr>
          <w:t xml:space="preserve">initial </w:t>
        </w:r>
      </w:ins>
      <w:ins w:id="100" w:author="user" w:date="2023-08-09T15:54:00Z">
        <w:r w:rsidR="000C4148">
          <w:rPr>
            <w:rFonts w:ascii="Times New Roman" w:hAnsi="Times New Roman" w:cs="Times New Roman"/>
          </w:rPr>
          <w:t>samples</w:t>
        </w:r>
      </w:ins>
    </w:p>
    <w:p w14:paraId="3CBB7441" w14:textId="77777777" w:rsidR="008472C9" w:rsidRPr="008472C9" w:rsidRDefault="00444FB9" w:rsidP="008472C9">
      <w:pPr>
        <w:spacing w:line="360" w:lineRule="auto"/>
        <w:ind w:left="-567"/>
        <w:jc w:val="both"/>
        <w:rPr>
          <w:rFonts w:ascii="Times New Roman" w:hAnsi="Times New Roman" w:cs="Times New Roman"/>
          <w:b/>
        </w:rPr>
      </w:pPr>
      <w:r>
        <w:rPr>
          <w:rFonts w:ascii="Times New Roman" w:hAnsi="Times New Roman" w:cs="Times New Roman"/>
          <w:b/>
        </w:rPr>
        <w:t>5.2</w:t>
      </w:r>
      <w:r w:rsidRPr="008472C9">
        <w:rPr>
          <w:rFonts w:ascii="Times New Roman" w:hAnsi="Times New Roman" w:cs="Times New Roman"/>
          <w:b/>
        </w:rPr>
        <w:t>Verbal Summary of the Results:</w:t>
      </w:r>
    </w:p>
    <w:p w14:paraId="19B41ED4" w14:textId="77777777" w:rsidR="003F1670" w:rsidRPr="000631FA" w:rsidRDefault="00444FB9" w:rsidP="003F1670">
      <w:pPr>
        <w:spacing w:line="360" w:lineRule="auto"/>
        <w:ind w:left="-567"/>
        <w:jc w:val="both"/>
        <w:rPr>
          <w:ins w:id="101" w:author="turningpointKS" w:date="2023-10-15T05:15:00Z"/>
          <w:rFonts w:ascii="Times New Roman" w:hAnsi="Times New Roman" w:cs="Times New Roman"/>
          <w:b/>
        </w:rPr>
      </w:pPr>
      <w:r w:rsidRPr="003F1670">
        <w:rPr>
          <w:rFonts w:ascii="Times New Roman" w:hAnsi="Times New Roman" w:cs="Times New Roman"/>
          <w:rPrChange w:id="102" w:author="turningpointKS" w:date="2023-10-15T05:15:00Z">
            <w:rPr>
              <w:rFonts w:ascii="Times New Roman" w:hAnsi="Times New Roman" w:cs="Times New Roman"/>
              <w:b/>
            </w:rPr>
          </w:rPrChange>
        </w:rPr>
        <w:t xml:space="preserve"> </w:t>
      </w:r>
      <w:r w:rsidR="003A0847" w:rsidRPr="000631FA">
        <w:rPr>
          <w:rFonts w:ascii="Times New Roman" w:hAnsi="Times New Roman" w:cs="Times New Roman"/>
          <w:b/>
        </w:rPr>
        <w:t>5.2.1</w:t>
      </w:r>
      <w:r w:rsidR="00153ECB" w:rsidRPr="000631FA">
        <w:rPr>
          <w:rFonts w:ascii="Times New Roman" w:hAnsi="Times New Roman" w:cs="Times New Roman"/>
          <w:b/>
        </w:rPr>
        <w:t xml:space="preserve"> </w:t>
      </w:r>
      <w:ins w:id="103" w:author="turningpointKS" w:date="2023-10-15T05:15:00Z">
        <w:r w:rsidR="003F1670" w:rsidRPr="000631FA">
          <w:rPr>
            <w:rFonts w:ascii="Times New Roman" w:hAnsi="Times New Roman" w:cs="Times New Roman"/>
            <w:b/>
          </w:rPr>
          <w:t>Heat Flow Calculation and Implications</w:t>
        </w:r>
      </w:ins>
    </w:p>
    <w:p w14:paraId="1FDC6B9C" w14:textId="2BE91684" w:rsidR="003F1670" w:rsidRPr="003F1670" w:rsidRDefault="003F1670">
      <w:pPr>
        <w:spacing w:line="360" w:lineRule="auto"/>
        <w:ind w:left="-567"/>
        <w:jc w:val="both"/>
        <w:rPr>
          <w:ins w:id="104" w:author="turningpointKS" w:date="2023-10-15T05:15:00Z"/>
          <w:rFonts w:ascii="Times New Roman" w:hAnsi="Times New Roman" w:cs="Times New Roman"/>
          <w:rPrChange w:id="105" w:author="turningpointKS" w:date="2023-10-15T05:15:00Z">
            <w:rPr>
              <w:ins w:id="106" w:author="turningpointKS" w:date="2023-10-15T05:15:00Z"/>
              <w:rFonts w:ascii="Times New Roman" w:hAnsi="Times New Roman" w:cs="Times New Roman"/>
              <w:b/>
            </w:rPr>
          </w:rPrChange>
        </w:rPr>
      </w:pPr>
      <w:ins w:id="107" w:author="turningpointKS" w:date="2023-10-15T05:15:00Z">
        <w:r w:rsidRPr="003F1670">
          <w:rPr>
            <w:rFonts w:ascii="Times New Roman" w:hAnsi="Times New Roman" w:cs="Times New Roman"/>
            <w:rPrChange w:id="108" w:author="turningpointKS" w:date="2023-10-15T05:15:00Z">
              <w:rPr>
                <w:rFonts w:ascii="Times New Roman" w:hAnsi="Times New Roman" w:cs="Times New Roman"/>
                <w:b/>
              </w:rPr>
            </w:rPrChange>
          </w:rPr>
          <w:t>The calculation of heat flow is a pivotal step in understanding the thermodynamics of biological degradation. The calculation of heat flow is done based on the difference between the sample temperature (</w:t>
        </w:r>
        <w:proofErr w:type="spellStart"/>
        <w:r w:rsidRPr="003F1670">
          <w:rPr>
            <w:rFonts w:ascii="Times New Roman" w:hAnsi="Times New Roman" w:cs="Times New Roman"/>
            <w:rPrChange w:id="109" w:author="turningpointKS" w:date="2023-10-15T05:15:00Z">
              <w:rPr>
                <w:rFonts w:ascii="Times New Roman" w:hAnsi="Times New Roman" w:cs="Times New Roman"/>
                <w:b/>
              </w:rPr>
            </w:rPrChange>
          </w:rPr>
          <w:t>Ts</w:t>
        </w:r>
        <w:proofErr w:type="spellEnd"/>
        <w:r w:rsidRPr="003F1670">
          <w:rPr>
            <w:rFonts w:ascii="Times New Roman" w:hAnsi="Times New Roman" w:cs="Times New Roman"/>
            <w:rPrChange w:id="110" w:author="turningpointKS" w:date="2023-10-15T05:15:00Z">
              <w:rPr>
                <w:rFonts w:ascii="Times New Roman" w:hAnsi="Times New Roman" w:cs="Times New Roman"/>
                <w:b/>
              </w:rPr>
            </w:rPrChange>
          </w:rPr>
          <w:t>) and the furnace temperature (</w:t>
        </w:r>
        <w:proofErr w:type="spellStart"/>
        <w:proofErr w:type="gramStart"/>
        <w:r w:rsidRPr="003F1670">
          <w:rPr>
            <w:rFonts w:ascii="Times New Roman" w:hAnsi="Times New Roman" w:cs="Times New Roman"/>
            <w:rPrChange w:id="111" w:author="turningpointKS" w:date="2023-10-15T05:15:00Z">
              <w:rPr>
                <w:rFonts w:ascii="Times New Roman" w:hAnsi="Times New Roman" w:cs="Times New Roman"/>
                <w:b/>
              </w:rPr>
            </w:rPrChange>
          </w:rPr>
          <w:t>Tr</w:t>
        </w:r>
        <w:proofErr w:type="spellEnd"/>
        <w:proofErr w:type="gramEnd"/>
        <w:r w:rsidRPr="003F1670">
          <w:rPr>
            <w:rFonts w:ascii="Times New Roman" w:hAnsi="Times New Roman" w:cs="Times New Roman"/>
            <w:rPrChange w:id="112" w:author="turningpointKS" w:date="2023-10-15T05:15:00Z">
              <w:rPr>
                <w:rFonts w:ascii="Times New Roman" w:hAnsi="Times New Roman" w:cs="Times New Roman"/>
                <w:b/>
              </w:rPr>
            </w:rPrChange>
          </w:rPr>
          <w:t xml:space="preserve">). It is a vital parameter that characterizes the dynamics of heat transfer during temperature variations. The heat flow is presented as a series of values; 142, 144, 138, 128, 144, 136, 130, 117, 126, and 121 </w:t>
        </w:r>
        <w:proofErr w:type="spellStart"/>
        <w:r w:rsidRPr="003F1670">
          <w:rPr>
            <w:rFonts w:ascii="Times New Roman" w:hAnsi="Times New Roman" w:cs="Times New Roman"/>
            <w:rPrChange w:id="113" w:author="turningpointKS" w:date="2023-10-15T05:15:00Z">
              <w:rPr>
                <w:rFonts w:ascii="Times New Roman" w:hAnsi="Times New Roman" w:cs="Times New Roman"/>
                <w:b/>
              </w:rPr>
            </w:rPrChange>
          </w:rPr>
          <w:t>mW</w:t>
        </w:r>
        <w:proofErr w:type="spellEnd"/>
        <w:r w:rsidRPr="003F1670">
          <w:rPr>
            <w:rFonts w:ascii="Times New Roman" w:hAnsi="Times New Roman" w:cs="Times New Roman"/>
            <w:rPrChange w:id="114" w:author="turningpointKS" w:date="2023-10-15T05:15:00Z">
              <w:rPr>
                <w:rFonts w:ascii="Times New Roman" w:hAnsi="Times New Roman" w:cs="Times New Roman"/>
                <w:b/>
              </w:rPr>
            </w:rPrChange>
          </w:rPr>
          <w:t xml:space="preserve">/m² and 120, 119, 112, 111, 110, 119, 108, 112, 97, and 100 </w:t>
        </w:r>
        <w:proofErr w:type="spellStart"/>
        <w:r w:rsidRPr="003F1670">
          <w:rPr>
            <w:rFonts w:ascii="Times New Roman" w:hAnsi="Times New Roman" w:cs="Times New Roman"/>
            <w:rPrChange w:id="115" w:author="turningpointKS" w:date="2023-10-15T05:15:00Z">
              <w:rPr>
                <w:rFonts w:ascii="Times New Roman" w:hAnsi="Times New Roman" w:cs="Times New Roman"/>
                <w:b/>
              </w:rPr>
            </w:rPrChange>
          </w:rPr>
          <w:t>mW</w:t>
        </w:r>
        <w:proofErr w:type="spellEnd"/>
        <w:r w:rsidRPr="003F1670">
          <w:rPr>
            <w:rFonts w:ascii="Times New Roman" w:hAnsi="Times New Roman" w:cs="Times New Roman"/>
            <w:rPrChange w:id="116" w:author="turningpointKS" w:date="2023-10-15T05:15:00Z">
              <w:rPr>
                <w:rFonts w:ascii="Times New Roman" w:hAnsi="Times New Roman" w:cs="Times New Roman"/>
                <w:b/>
              </w:rPr>
            </w:rPrChange>
          </w:rPr>
          <w:t>/m² at the temperature of 300 and 950, 400 and 900 respectively. This serves as a reflection of the energy exchange occurring within the system and heat flow value at each step quantifies how much energy is either released or absorbed as the material undergoes temperature changes. These values offer a precise representation of the energetic changes taking place during biological degradation processes. They demonstrate the thermodynamic aspects of the degradation and provide insights into the heat requirements or contributions to the degradation reactions.  High heat flow values signify more significant energy release or uptake during degradation processes suggesting higher rates of biological activity or decomposition. On the contrary, low heat flow values may indicate slower degradation processes or even endothermic reactions where energy is consumed.</w:t>
        </w:r>
      </w:ins>
    </w:p>
    <w:p w14:paraId="6619061A" w14:textId="77777777" w:rsidR="003F1670" w:rsidRPr="003F1670" w:rsidRDefault="003F1670" w:rsidP="003F1670">
      <w:pPr>
        <w:spacing w:line="360" w:lineRule="auto"/>
        <w:ind w:left="-567"/>
        <w:jc w:val="both"/>
        <w:rPr>
          <w:ins w:id="117" w:author="turningpointKS" w:date="2023-10-15T05:15:00Z"/>
          <w:rFonts w:ascii="Times New Roman" w:hAnsi="Times New Roman" w:cs="Times New Roman"/>
          <w:b/>
        </w:rPr>
      </w:pPr>
    </w:p>
    <w:p w14:paraId="690C09C1" w14:textId="0754071E" w:rsidR="003F1670" w:rsidRPr="000631FA" w:rsidRDefault="000631FA" w:rsidP="003F1670">
      <w:pPr>
        <w:spacing w:line="360" w:lineRule="auto"/>
        <w:ind w:left="-567"/>
        <w:jc w:val="both"/>
        <w:rPr>
          <w:ins w:id="118" w:author="turningpointKS" w:date="2023-10-15T05:15:00Z"/>
          <w:rFonts w:ascii="Times New Roman" w:hAnsi="Times New Roman" w:cs="Times New Roman"/>
          <w:b/>
        </w:rPr>
      </w:pPr>
      <w:ins w:id="119" w:author="turningpointKS" w:date="2023-10-15T05:18:00Z">
        <w:r w:rsidRPr="000631FA">
          <w:rPr>
            <w:rFonts w:ascii="Times New Roman" w:hAnsi="Times New Roman" w:cs="Times New Roman"/>
            <w:b/>
            <w:rPrChange w:id="120" w:author="turningpointKS" w:date="2023-10-15T05:18:00Z">
              <w:rPr>
                <w:rFonts w:ascii="Times New Roman" w:hAnsi="Times New Roman" w:cs="Times New Roman"/>
              </w:rPr>
            </w:rPrChange>
          </w:rPr>
          <w:t xml:space="preserve">5.2.2 </w:t>
        </w:r>
      </w:ins>
      <w:ins w:id="121" w:author="turningpointKS" w:date="2023-10-15T05:15:00Z">
        <w:r w:rsidR="003F1670" w:rsidRPr="000631FA">
          <w:rPr>
            <w:rFonts w:ascii="Times New Roman" w:hAnsi="Times New Roman" w:cs="Times New Roman"/>
            <w:b/>
          </w:rPr>
          <w:t>Summation of Heat Flow:</w:t>
        </w:r>
      </w:ins>
    </w:p>
    <w:p w14:paraId="7E67C497" w14:textId="0DDF2A0D" w:rsidR="008472C9" w:rsidRPr="003F1670" w:rsidRDefault="003F1670" w:rsidP="003F1670">
      <w:pPr>
        <w:spacing w:line="360" w:lineRule="auto"/>
        <w:ind w:left="-567"/>
        <w:jc w:val="both"/>
        <w:rPr>
          <w:rFonts w:ascii="Times New Roman" w:hAnsi="Times New Roman" w:cs="Times New Roman"/>
          <w:rPrChange w:id="122" w:author="turningpointKS" w:date="2023-10-15T05:16:00Z">
            <w:rPr>
              <w:rFonts w:ascii="Times New Roman" w:hAnsi="Times New Roman" w:cs="Times New Roman"/>
              <w:b/>
            </w:rPr>
          </w:rPrChange>
        </w:rPr>
      </w:pPr>
      <w:ins w:id="123" w:author="turningpointKS" w:date="2023-10-15T05:15:00Z">
        <w:r w:rsidRPr="003F1670">
          <w:rPr>
            <w:rFonts w:ascii="Times New Roman" w:hAnsi="Times New Roman" w:cs="Times New Roman"/>
            <w:rPrChange w:id="124" w:author="turningpointKS" w:date="2023-10-15T05:16:00Z">
              <w:rPr>
                <w:rFonts w:ascii="Times New Roman" w:hAnsi="Times New Roman" w:cs="Times New Roman"/>
                <w:b/>
              </w:rPr>
            </w:rPrChange>
          </w:rPr>
          <w:t xml:space="preserve">The summation of heat flow in 5°C steps provides a summative measure of the energy changes over intervals. The heat flow values are aggregated within 5°C intervals in which this summation process ensures that a more comprehensive view of the heat dynamics was captured during temperature changes. The heat flow sums (e.g., 144) represents the net energy changes within these 5°C intervals. This process is valuable for analyzing how energy input or output accumulates over specific temperature ranges. </w:t>
        </w:r>
      </w:ins>
      <w:del w:id="125" w:author="turningpointKS" w:date="2023-10-15T05:15:00Z">
        <w:r w:rsidR="00444FB9" w:rsidRPr="003F1670" w:rsidDel="003F1670">
          <w:rPr>
            <w:rFonts w:ascii="Times New Roman" w:hAnsi="Times New Roman" w:cs="Times New Roman"/>
            <w:rPrChange w:id="126" w:author="turningpointKS" w:date="2023-10-15T05:16:00Z">
              <w:rPr>
                <w:rFonts w:ascii="Times New Roman" w:hAnsi="Times New Roman" w:cs="Times New Roman"/>
                <w:b/>
              </w:rPr>
            </w:rPrChange>
          </w:rPr>
          <w:delText>Correlation between Heat Flow and Changes in Thermal Mass Losses:</w:delText>
        </w:r>
      </w:del>
    </w:p>
    <w:p w14:paraId="3433E443" w14:textId="193CABD8" w:rsidR="000631FA" w:rsidRPr="000631FA" w:rsidRDefault="000631FA" w:rsidP="000631FA">
      <w:pPr>
        <w:spacing w:line="360" w:lineRule="auto"/>
        <w:ind w:left="-567"/>
        <w:jc w:val="both"/>
        <w:rPr>
          <w:ins w:id="127" w:author="turningpointKS" w:date="2023-10-15T05:20:00Z"/>
          <w:rFonts w:ascii="Times New Roman" w:hAnsi="Times New Roman" w:cs="Times New Roman"/>
          <w:b/>
          <w:rPrChange w:id="128" w:author="turningpointKS" w:date="2023-10-15T05:20:00Z">
            <w:rPr>
              <w:ins w:id="129" w:author="turningpointKS" w:date="2023-10-15T05:20:00Z"/>
              <w:rFonts w:ascii="Times New Roman" w:hAnsi="Times New Roman" w:cs="Times New Roman"/>
            </w:rPr>
          </w:rPrChange>
        </w:rPr>
      </w:pPr>
      <w:ins w:id="130" w:author="turningpointKS" w:date="2023-10-15T05:20:00Z">
        <w:r w:rsidRPr="000631FA">
          <w:rPr>
            <w:rFonts w:ascii="Times New Roman" w:hAnsi="Times New Roman" w:cs="Times New Roman"/>
            <w:b/>
            <w:rPrChange w:id="131" w:author="turningpointKS" w:date="2023-10-15T05:20:00Z">
              <w:rPr>
                <w:rFonts w:ascii="Times New Roman" w:hAnsi="Times New Roman" w:cs="Times New Roman"/>
              </w:rPr>
            </w:rPrChange>
          </w:rPr>
          <w:t>5.2.3 Correlations between Heat Flow and Thermal Mass Losses:</w:t>
        </w:r>
      </w:ins>
    </w:p>
    <w:p w14:paraId="6DEDD308" w14:textId="45C8A885" w:rsidR="00310D97" w:rsidRPr="00310D97" w:rsidDel="000631FA" w:rsidRDefault="000631FA" w:rsidP="000631FA">
      <w:pPr>
        <w:spacing w:line="360" w:lineRule="auto"/>
        <w:ind w:left="-567"/>
        <w:jc w:val="both"/>
        <w:rPr>
          <w:del w:id="132" w:author="turningpointKS" w:date="2023-10-15T05:20:00Z"/>
          <w:rFonts w:ascii="Times New Roman" w:hAnsi="Times New Roman" w:cs="Times New Roman"/>
        </w:rPr>
      </w:pPr>
      <w:ins w:id="133" w:author="turningpointKS" w:date="2023-10-15T05:20:00Z">
        <w:r w:rsidRPr="000631FA">
          <w:rPr>
            <w:rFonts w:ascii="Times New Roman" w:hAnsi="Times New Roman" w:cs="Times New Roman"/>
          </w:rPr>
          <w:t>The correlation coefficient of 1, observed between heat flow and changes in thermal mass losses at 300°C and 950°C is a remarkable insight. This perfect positive correlation emphasizes that heat flow and thermal mass losses have an interconnected relationship particularly at these two specific temperature points. As heat flow increases, the extent of thermal mass losses increases linearly. This signifies that energy exchange (heat flow) is directly linked to the rate and extent of thermal degradation. A higher heat flow indicates that the material is undergoing more substantial thermal decomposition making this relationship highly relevant to the assessment of biological degradability. Essentially as heat flow intensifies, it acts as a catalyst for more extensive mass losses reflecting the efficiency of biological decomposition processes.</w:t>
        </w:r>
      </w:ins>
      <w:del w:id="134" w:author="turningpointKS" w:date="2023-10-15T05:20:00Z">
        <w:r w:rsidR="00444FB9" w:rsidRPr="00310D97" w:rsidDel="000631FA">
          <w:rPr>
            <w:rFonts w:ascii="Times New Roman" w:hAnsi="Times New Roman" w:cs="Times New Roman"/>
          </w:rPr>
          <w:delText>Correlation between Heat Flow and Changes in Thermal Mass Losses:</w:delText>
        </w:r>
      </w:del>
    </w:p>
    <w:p w14:paraId="57C5D59D" w14:textId="36E61802" w:rsidR="0044102A" w:rsidRDefault="00310D97" w:rsidP="00310D97">
      <w:pPr>
        <w:spacing w:line="360" w:lineRule="auto"/>
        <w:ind w:left="-567"/>
        <w:jc w:val="both"/>
        <w:rPr>
          <w:rFonts w:ascii="Times New Roman" w:hAnsi="Times New Roman" w:cs="Times New Roman"/>
        </w:rPr>
      </w:pPr>
      <w:del w:id="135" w:author="turningpointKS" w:date="2023-10-15T05:20:00Z">
        <w:r w:rsidRPr="00310D97" w:rsidDel="000631FA">
          <w:rPr>
            <w:rFonts w:ascii="Times New Roman" w:hAnsi="Times New Roman" w:cs="Times New Roman"/>
          </w:rPr>
          <w:delText>The direct relationship between heat flow and changes in thermal mass losses during incubatio</w:delText>
        </w:r>
        <w:r w:rsidR="00444FB9" w:rsidDel="000631FA">
          <w:rPr>
            <w:rFonts w:ascii="Times New Roman" w:hAnsi="Times New Roman" w:cs="Times New Roman"/>
          </w:rPr>
          <w:delText xml:space="preserve">n experiments was </w:delText>
        </w:r>
        <w:r w:rsidR="00436DBE" w:rsidDel="000631FA">
          <w:rPr>
            <w:rFonts w:ascii="Times New Roman" w:hAnsi="Times New Roman" w:cs="Times New Roman"/>
          </w:rPr>
          <w:delText>investigated.</w:delText>
        </w:r>
        <w:r w:rsidR="009208DC" w:rsidDel="000631FA">
          <w:rPr>
            <w:rFonts w:ascii="Times New Roman" w:hAnsi="Times New Roman" w:cs="Times New Roman"/>
          </w:rPr>
          <w:delText xml:space="preserve"> A w</w:delText>
        </w:r>
        <w:r w:rsidR="00436DBE" w:rsidRPr="00310D97" w:rsidDel="000631FA">
          <w:rPr>
            <w:rFonts w:ascii="Times New Roman" w:hAnsi="Times New Roman" w:cs="Times New Roman"/>
          </w:rPr>
          <w:delText>eak</w:delText>
        </w:r>
        <w:r w:rsidRPr="00310D97" w:rsidDel="000631FA">
          <w:rPr>
            <w:rFonts w:ascii="Times New Roman" w:hAnsi="Times New Roman" w:cs="Times New Roman"/>
          </w:rPr>
          <w:delText xml:space="preserve"> positive correlation between these two variables at temperatures of 300°C and 950°C (coefficient: 0.041) was shown. It remained weak but slightly increased at higher temperatures of 400°C and 900°C (coefficient: 0.067). Similarly, it was still weak but negative at lower temperatures of 320°C and 330°C (correlation coefficient: -0.027).</w:delText>
        </w:r>
      </w:del>
    </w:p>
    <w:tbl>
      <w:tblPr>
        <w:tblStyle w:val="TableGrid"/>
        <w:tblW w:w="0" w:type="auto"/>
        <w:tblInd w:w="-567" w:type="dxa"/>
        <w:tblLook w:val="04A0" w:firstRow="1" w:lastRow="0" w:firstColumn="1" w:lastColumn="0" w:noHBand="0" w:noVBand="1"/>
        <w:tblPrChange w:id="136" w:author="turningpointKS" w:date="2023-10-15T05:23:00Z">
          <w:tblPr>
            <w:tblStyle w:val="TableGrid"/>
            <w:tblW w:w="0" w:type="auto"/>
            <w:tblInd w:w="-567" w:type="dxa"/>
            <w:tblLook w:val="04A0" w:firstRow="1" w:lastRow="0" w:firstColumn="1" w:lastColumn="0" w:noHBand="0" w:noVBand="1"/>
          </w:tblPr>
        </w:tblPrChange>
      </w:tblPr>
      <w:tblGrid>
        <w:gridCol w:w="4675"/>
        <w:gridCol w:w="4675"/>
        <w:tblGridChange w:id="137">
          <w:tblGrid>
            <w:gridCol w:w="4675"/>
            <w:gridCol w:w="4675"/>
          </w:tblGrid>
        </w:tblGridChange>
      </w:tblGrid>
      <w:tr w:rsidR="009952F0" w14:paraId="5CE7FBDF" w14:textId="77777777" w:rsidTr="000631FA">
        <w:trPr>
          <w:trHeight w:val="379"/>
        </w:trPr>
        <w:tc>
          <w:tcPr>
            <w:tcW w:w="4675" w:type="dxa"/>
            <w:tcPrChange w:id="138" w:author="turningpointKS" w:date="2023-10-15T05:23:00Z">
              <w:tcPr>
                <w:tcW w:w="4675" w:type="dxa"/>
              </w:tcPr>
            </w:tcPrChange>
          </w:tcPr>
          <w:p w14:paraId="5BA0BDAD" w14:textId="77777777" w:rsidR="00731D35" w:rsidRDefault="00444FB9" w:rsidP="00310D97">
            <w:pPr>
              <w:spacing w:line="360" w:lineRule="auto"/>
              <w:jc w:val="both"/>
              <w:rPr>
                <w:rFonts w:ascii="Times New Roman" w:hAnsi="Times New Roman" w:cs="Times New Roman"/>
              </w:rPr>
            </w:pPr>
            <w:r>
              <w:rPr>
                <w:rFonts w:ascii="Times New Roman" w:hAnsi="Times New Roman" w:cs="Times New Roman"/>
              </w:rPr>
              <w:t>Temperature</w:t>
            </w:r>
          </w:p>
        </w:tc>
        <w:tc>
          <w:tcPr>
            <w:tcW w:w="4675" w:type="dxa"/>
            <w:tcPrChange w:id="139" w:author="turningpointKS" w:date="2023-10-15T05:23:00Z">
              <w:tcPr>
                <w:tcW w:w="4675" w:type="dxa"/>
              </w:tcPr>
            </w:tcPrChange>
          </w:tcPr>
          <w:p w14:paraId="4099874A" w14:textId="77777777" w:rsidR="00731D35" w:rsidRDefault="00444FB9" w:rsidP="00310D97">
            <w:pPr>
              <w:spacing w:line="360" w:lineRule="auto"/>
              <w:jc w:val="both"/>
              <w:rPr>
                <w:rFonts w:ascii="Times New Roman" w:hAnsi="Times New Roman" w:cs="Times New Roman"/>
              </w:rPr>
            </w:pPr>
            <w:r>
              <w:rPr>
                <w:rFonts w:ascii="Times New Roman" w:hAnsi="Times New Roman" w:cs="Times New Roman"/>
              </w:rPr>
              <w:t>Correlation</w:t>
            </w:r>
            <w:r w:rsidR="009A3217">
              <w:rPr>
                <w:rFonts w:ascii="Times New Roman" w:hAnsi="Times New Roman" w:cs="Times New Roman"/>
              </w:rPr>
              <w:t xml:space="preserve"> coefficient</w:t>
            </w:r>
          </w:p>
        </w:tc>
      </w:tr>
      <w:tr w:rsidR="009952F0" w14:paraId="0F714E9F" w14:textId="77777777" w:rsidTr="000631FA">
        <w:trPr>
          <w:trHeight w:val="380"/>
        </w:trPr>
        <w:tc>
          <w:tcPr>
            <w:tcW w:w="4675" w:type="dxa"/>
            <w:tcPrChange w:id="140" w:author="turningpointKS" w:date="2023-10-15T05:23:00Z">
              <w:tcPr>
                <w:tcW w:w="4675" w:type="dxa"/>
              </w:tcPr>
            </w:tcPrChange>
          </w:tcPr>
          <w:p w14:paraId="4AB6799F" w14:textId="77777777" w:rsidR="00731D35" w:rsidRDefault="00444FB9" w:rsidP="00310D97">
            <w:pPr>
              <w:spacing w:line="360" w:lineRule="auto"/>
              <w:jc w:val="both"/>
              <w:rPr>
                <w:rFonts w:ascii="Times New Roman" w:hAnsi="Times New Roman" w:cs="Times New Roman"/>
              </w:rPr>
            </w:pPr>
            <w:r>
              <w:rPr>
                <w:rFonts w:ascii="Times New Roman" w:hAnsi="Times New Roman" w:cs="Times New Roman"/>
              </w:rPr>
              <w:t>300 &amp; 950</w:t>
            </w:r>
          </w:p>
        </w:tc>
        <w:tc>
          <w:tcPr>
            <w:tcW w:w="4675" w:type="dxa"/>
            <w:tcPrChange w:id="141" w:author="turningpointKS" w:date="2023-10-15T05:23:00Z">
              <w:tcPr>
                <w:tcW w:w="4675" w:type="dxa"/>
              </w:tcPr>
            </w:tcPrChange>
          </w:tcPr>
          <w:p w14:paraId="556499E8" w14:textId="5EBD5A22" w:rsidR="00731D35" w:rsidRDefault="00444FB9" w:rsidP="00310D97">
            <w:pPr>
              <w:spacing w:line="360" w:lineRule="auto"/>
              <w:jc w:val="both"/>
              <w:rPr>
                <w:rFonts w:ascii="Times New Roman" w:hAnsi="Times New Roman" w:cs="Times New Roman"/>
              </w:rPr>
            </w:pPr>
            <w:del w:id="142" w:author="turningpointKS" w:date="2023-10-15T05:22:00Z">
              <w:r w:rsidDel="000631FA">
                <w:rPr>
                  <w:rFonts w:ascii="Times New Roman" w:hAnsi="Times New Roman" w:cs="Times New Roman"/>
                </w:rPr>
                <w:delText>0.041</w:delText>
              </w:r>
            </w:del>
            <w:ins w:id="143" w:author="turningpointKS" w:date="2023-10-15T05:22:00Z">
              <w:r w:rsidR="000631FA">
                <w:rPr>
                  <w:rFonts w:ascii="Times New Roman" w:hAnsi="Times New Roman" w:cs="Times New Roman"/>
                </w:rPr>
                <w:t>1.000</w:t>
              </w:r>
            </w:ins>
          </w:p>
        </w:tc>
      </w:tr>
      <w:tr w:rsidR="009952F0" w14:paraId="64476D9E" w14:textId="77777777" w:rsidTr="000631FA">
        <w:trPr>
          <w:trHeight w:val="379"/>
        </w:trPr>
        <w:tc>
          <w:tcPr>
            <w:tcW w:w="4675" w:type="dxa"/>
            <w:tcPrChange w:id="144" w:author="turningpointKS" w:date="2023-10-15T05:23:00Z">
              <w:tcPr>
                <w:tcW w:w="4675" w:type="dxa"/>
              </w:tcPr>
            </w:tcPrChange>
          </w:tcPr>
          <w:p w14:paraId="08E1EE7A" w14:textId="77777777" w:rsidR="00731D35" w:rsidRDefault="00444FB9" w:rsidP="00310D97">
            <w:pPr>
              <w:spacing w:line="360" w:lineRule="auto"/>
              <w:jc w:val="both"/>
              <w:rPr>
                <w:rFonts w:ascii="Times New Roman" w:hAnsi="Times New Roman" w:cs="Times New Roman"/>
              </w:rPr>
            </w:pPr>
            <w:r>
              <w:rPr>
                <w:rFonts w:ascii="Times New Roman" w:hAnsi="Times New Roman" w:cs="Times New Roman"/>
              </w:rPr>
              <w:t>400</w:t>
            </w:r>
            <w:r w:rsidR="001D3236">
              <w:rPr>
                <w:rFonts w:ascii="Times New Roman" w:hAnsi="Times New Roman" w:cs="Times New Roman"/>
              </w:rPr>
              <w:t xml:space="preserve"> &amp; 900</w:t>
            </w:r>
          </w:p>
        </w:tc>
        <w:tc>
          <w:tcPr>
            <w:tcW w:w="4675" w:type="dxa"/>
            <w:tcPrChange w:id="145" w:author="turningpointKS" w:date="2023-10-15T05:23:00Z">
              <w:tcPr>
                <w:tcW w:w="4675" w:type="dxa"/>
              </w:tcPr>
            </w:tcPrChange>
          </w:tcPr>
          <w:p w14:paraId="5E866116" w14:textId="6E078474" w:rsidR="00731D35" w:rsidRDefault="00444FB9" w:rsidP="00310D97">
            <w:pPr>
              <w:spacing w:line="360" w:lineRule="auto"/>
              <w:jc w:val="both"/>
              <w:rPr>
                <w:rFonts w:ascii="Times New Roman" w:hAnsi="Times New Roman" w:cs="Times New Roman"/>
              </w:rPr>
            </w:pPr>
            <w:del w:id="146" w:author="turningpointKS" w:date="2023-10-15T05:22:00Z">
              <w:r w:rsidDel="000631FA">
                <w:rPr>
                  <w:rFonts w:ascii="Times New Roman" w:hAnsi="Times New Roman" w:cs="Times New Roman"/>
                </w:rPr>
                <w:delText>0.067</w:delText>
              </w:r>
            </w:del>
            <w:ins w:id="147" w:author="turningpointKS" w:date="2023-10-15T05:22:00Z">
              <w:r w:rsidR="000631FA">
                <w:rPr>
                  <w:rFonts w:ascii="Times New Roman" w:hAnsi="Times New Roman" w:cs="Times New Roman"/>
                </w:rPr>
                <w:t>1.000</w:t>
              </w:r>
            </w:ins>
          </w:p>
        </w:tc>
      </w:tr>
      <w:tr w:rsidR="009952F0" w14:paraId="5D44AEF5" w14:textId="77777777" w:rsidTr="000631FA">
        <w:trPr>
          <w:trHeight w:val="380"/>
        </w:trPr>
        <w:tc>
          <w:tcPr>
            <w:tcW w:w="4675" w:type="dxa"/>
            <w:tcPrChange w:id="148" w:author="turningpointKS" w:date="2023-10-15T05:23:00Z">
              <w:tcPr>
                <w:tcW w:w="4675" w:type="dxa"/>
              </w:tcPr>
            </w:tcPrChange>
          </w:tcPr>
          <w:p w14:paraId="2345446E" w14:textId="62D3CDAE" w:rsidR="00731D35" w:rsidRDefault="00444FB9" w:rsidP="00310D97">
            <w:pPr>
              <w:spacing w:line="360" w:lineRule="auto"/>
              <w:jc w:val="both"/>
              <w:rPr>
                <w:rFonts w:ascii="Times New Roman" w:hAnsi="Times New Roman" w:cs="Times New Roman"/>
              </w:rPr>
            </w:pPr>
            <w:del w:id="149" w:author="turningpointKS" w:date="2023-10-15T05:23:00Z">
              <w:r w:rsidDel="000631FA">
                <w:rPr>
                  <w:rFonts w:ascii="Times New Roman" w:hAnsi="Times New Roman" w:cs="Times New Roman"/>
                </w:rPr>
                <w:delText>320</w:delText>
              </w:r>
              <w:r w:rsidR="001D3236" w:rsidDel="000631FA">
                <w:rPr>
                  <w:rFonts w:ascii="Times New Roman" w:hAnsi="Times New Roman" w:cs="Times New Roman"/>
                </w:rPr>
                <w:delText xml:space="preserve"> &amp; 330</w:delText>
              </w:r>
            </w:del>
          </w:p>
        </w:tc>
        <w:tc>
          <w:tcPr>
            <w:tcW w:w="4675" w:type="dxa"/>
            <w:tcPrChange w:id="150" w:author="turningpointKS" w:date="2023-10-15T05:23:00Z">
              <w:tcPr>
                <w:tcW w:w="4675" w:type="dxa"/>
              </w:tcPr>
            </w:tcPrChange>
          </w:tcPr>
          <w:p w14:paraId="335EF75E" w14:textId="728683A5" w:rsidR="00731D35" w:rsidRDefault="00444FB9" w:rsidP="00310D97">
            <w:pPr>
              <w:spacing w:line="360" w:lineRule="auto"/>
              <w:jc w:val="both"/>
              <w:rPr>
                <w:rFonts w:ascii="Times New Roman" w:hAnsi="Times New Roman" w:cs="Times New Roman"/>
              </w:rPr>
            </w:pPr>
            <w:del w:id="151" w:author="turningpointKS" w:date="2023-10-15T05:23:00Z">
              <w:r w:rsidDel="000631FA">
                <w:rPr>
                  <w:rFonts w:ascii="Times New Roman" w:hAnsi="Times New Roman" w:cs="Times New Roman"/>
                </w:rPr>
                <w:delText>-0.027</w:delText>
              </w:r>
            </w:del>
          </w:p>
        </w:tc>
      </w:tr>
    </w:tbl>
    <w:p w14:paraId="2EF8D6BB" w14:textId="77777777" w:rsidR="00731D35" w:rsidRDefault="00444FB9" w:rsidP="00310D97">
      <w:pPr>
        <w:spacing w:line="360" w:lineRule="auto"/>
        <w:ind w:left="-567"/>
        <w:jc w:val="both"/>
        <w:rPr>
          <w:rFonts w:ascii="Times New Roman" w:hAnsi="Times New Roman" w:cs="Times New Roman"/>
        </w:rPr>
      </w:pPr>
      <w:r>
        <w:rPr>
          <w:rFonts w:ascii="Times New Roman" w:hAnsi="Times New Roman" w:cs="Times New Roman"/>
        </w:rPr>
        <w:t xml:space="preserve">Table 1: </w:t>
      </w:r>
      <w:r w:rsidRPr="00D551AA">
        <w:rPr>
          <w:rFonts w:ascii="Times New Roman" w:hAnsi="Times New Roman" w:cs="Times New Roman"/>
        </w:rPr>
        <w:t>Correlation between Heat Flow and Changes in Thermal Mass Losses</w:t>
      </w:r>
    </w:p>
    <w:p w14:paraId="1B5282BA" w14:textId="3BDB3042" w:rsidR="00153ECB" w:rsidRDefault="00444FB9" w:rsidP="00310D97">
      <w:pPr>
        <w:spacing w:line="360" w:lineRule="auto"/>
        <w:ind w:left="-567"/>
        <w:jc w:val="both"/>
        <w:rPr>
          <w:rFonts w:ascii="Times New Roman" w:hAnsi="Times New Roman" w:cs="Times New Roman"/>
        </w:rPr>
      </w:pPr>
      <w:del w:id="152" w:author="turningpointKS" w:date="2023-10-15T05:41:00Z">
        <w:r w:rsidRPr="00153ECB" w:rsidDel="00CA6634">
          <w:rPr>
            <w:rFonts w:ascii="Times New Roman" w:hAnsi="Times New Roman" w:cs="Times New Roman"/>
            <w:noProof/>
          </w:rPr>
          <w:drawing>
            <wp:inline distT="0" distB="0" distL="0" distR="0" wp14:anchorId="6B71234D" wp14:editId="62D727D2">
              <wp:extent cx="4143375" cy="2857500"/>
              <wp:effectExtent l="0" t="0" r="9525" b="0"/>
              <wp:docPr id="1" name="Picture 1" descr="C:\Users\user\Desktop\corrplot the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esktop\corrplot therm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43375" cy="2857500"/>
                      </a:xfrm>
                      <a:prstGeom prst="rect">
                        <a:avLst/>
                      </a:prstGeom>
                      <a:noFill/>
                      <a:ln>
                        <a:noFill/>
                      </a:ln>
                    </pic:spPr>
                  </pic:pic>
                </a:graphicData>
              </a:graphic>
            </wp:inline>
          </w:drawing>
        </w:r>
      </w:del>
    </w:p>
    <w:p w14:paraId="476DD54A" w14:textId="67965889" w:rsidR="00153ECB" w:rsidDel="00CA6634" w:rsidRDefault="00444FB9" w:rsidP="00310D97">
      <w:pPr>
        <w:spacing w:line="360" w:lineRule="auto"/>
        <w:ind w:left="-567"/>
        <w:jc w:val="both"/>
        <w:rPr>
          <w:del w:id="153" w:author="turningpointKS" w:date="2023-10-15T05:42:00Z"/>
          <w:rFonts w:ascii="Times New Roman" w:hAnsi="Times New Roman" w:cs="Times New Roman"/>
        </w:rPr>
      </w:pPr>
      <w:del w:id="154" w:author="turningpointKS" w:date="2023-10-15T05:42:00Z">
        <w:r w:rsidDel="00CA6634">
          <w:rPr>
            <w:rFonts w:ascii="Times New Roman" w:hAnsi="Times New Roman" w:cs="Times New Roman"/>
          </w:rPr>
          <w:lastRenderedPageBreak/>
          <w:delText>Fig 5.2.1: Corrplot between Heat flow and thermal loss for three stages</w:delText>
        </w:r>
      </w:del>
    </w:p>
    <w:p w14:paraId="5B9C48CE" w14:textId="42E002F6" w:rsidR="00FF5AC6" w:rsidRDefault="00CA6634" w:rsidP="00310D97">
      <w:pPr>
        <w:spacing w:line="360" w:lineRule="auto"/>
        <w:ind w:left="-567"/>
        <w:jc w:val="both"/>
        <w:rPr>
          <w:rFonts w:ascii="Times New Roman" w:hAnsi="Times New Roman" w:cs="Times New Roman"/>
        </w:rPr>
      </w:pPr>
      <w:ins w:id="155" w:author="turningpointKS" w:date="2023-10-15T05:41:00Z">
        <w:r>
          <w:rPr>
            <w:noProof/>
          </w:rPr>
          <w:drawing>
            <wp:inline distT="0" distB="0" distL="0" distR="0" wp14:anchorId="1DE23EAD" wp14:editId="3ABB6A0B">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43600"/>
                      </a:xfrm>
                      <a:prstGeom prst="rect">
                        <a:avLst/>
                      </a:prstGeom>
                    </pic:spPr>
                  </pic:pic>
                </a:graphicData>
              </a:graphic>
            </wp:inline>
          </w:drawing>
        </w:r>
      </w:ins>
      <w:del w:id="156" w:author="turningpointKS" w:date="2023-10-15T05:41:00Z">
        <w:r w:rsidR="008723EC" w:rsidRPr="008723EC" w:rsidDel="00CA6634">
          <w:rPr>
            <w:rFonts w:ascii="Times New Roman" w:hAnsi="Times New Roman" w:cs="Times New Roman"/>
            <w:noProof/>
          </w:rPr>
          <w:drawing>
            <wp:inline distT="0" distB="0" distL="0" distR="0" wp14:anchorId="15A3FE6D" wp14:editId="26DE5E7A">
              <wp:extent cx="414337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4257675"/>
                      </a:xfrm>
                      <a:prstGeom prst="rect">
                        <a:avLst/>
                      </a:prstGeom>
                    </pic:spPr>
                  </pic:pic>
                </a:graphicData>
              </a:graphic>
            </wp:inline>
          </w:drawing>
        </w:r>
      </w:del>
    </w:p>
    <w:p w14:paraId="15A1E746" w14:textId="48850DE5" w:rsidR="008723EC" w:rsidRDefault="00444FB9" w:rsidP="008723EC">
      <w:pPr>
        <w:spacing w:line="360" w:lineRule="auto"/>
        <w:ind w:left="-567"/>
        <w:jc w:val="both"/>
        <w:rPr>
          <w:rFonts w:ascii="Times New Roman" w:hAnsi="Times New Roman" w:cs="Times New Roman"/>
        </w:rPr>
      </w:pPr>
      <w:r>
        <w:rPr>
          <w:rFonts w:ascii="Times New Roman" w:hAnsi="Times New Roman" w:cs="Times New Roman"/>
        </w:rPr>
        <w:t xml:space="preserve">Fig 5.2.1: correlation graph between Heat flow and thermal mass losses at </w:t>
      </w:r>
      <w:ins w:id="157" w:author="turningpointKS" w:date="2023-10-15T05:42:00Z">
        <w:r w:rsidR="00D1789C">
          <w:rPr>
            <w:rFonts w:ascii="Times New Roman" w:hAnsi="Times New Roman" w:cs="Times New Roman"/>
          </w:rPr>
          <w:t>t</w:t>
        </w:r>
      </w:ins>
      <w:del w:id="158" w:author="turningpointKS" w:date="2023-10-15T05:42:00Z">
        <w:r w:rsidR="00CA6634" w:rsidDel="00D1789C">
          <w:rPr>
            <w:rFonts w:ascii="Times New Roman" w:hAnsi="Times New Roman" w:cs="Times New Roman"/>
          </w:rPr>
          <w:delText>T</w:delText>
        </w:r>
      </w:del>
      <w:ins w:id="159" w:author="turningpointKS" w:date="2023-10-15T05:42:00Z">
        <w:r w:rsidR="00CA6634">
          <w:rPr>
            <w:rFonts w:ascii="Times New Roman" w:hAnsi="Times New Roman" w:cs="Times New Roman"/>
          </w:rPr>
          <w:t>he two</w:t>
        </w:r>
      </w:ins>
      <w:del w:id="160" w:author="turningpointKS" w:date="2023-10-15T05:42:00Z">
        <w:r w:rsidDel="00CA6634">
          <w:rPr>
            <w:rFonts w:ascii="Times New Roman" w:hAnsi="Times New Roman" w:cs="Times New Roman"/>
          </w:rPr>
          <w:delText>hree</w:delText>
        </w:r>
      </w:del>
      <w:r>
        <w:rPr>
          <w:rFonts w:ascii="Times New Roman" w:hAnsi="Times New Roman" w:cs="Times New Roman"/>
        </w:rPr>
        <w:t xml:space="preserve"> stages</w:t>
      </w:r>
    </w:p>
    <w:p w14:paraId="7C8F3358" w14:textId="77777777" w:rsidR="00AE79A4" w:rsidRPr="00AE79A4" w:rsidRDefault="00444FB9" w:rsidP="00AE79A4">
      <w:pPr>
        <w:spacing w:line="360" w:lineRule="auto"/>
        <w:ind w:left="-567"/>
        <w:jc w:val="both"/>
        <w:rPr>
          <w:ins w:id="161" w:author="turningpointKS" w:date="2023-10-15T05:28:00Z"/>
          <w:rFonts w:ascii="Times New Roman" w:hAnsi="Times New Roman" w:cs="Times New Roman"/>
          <w:b/>
        </w:rPr>
      </w:pPr>
      <w:r>
        <w:rPr>
          <w:rFonts w:ascii="Times New Roman" w:hAnsi="Times New Roman" w:cs="Times New Roman"/>
          <w:b/>
        </w:rPr>
        <w:t xml:space="preserve">5.2.2 </w:t>
      </w:r>
      <w:ins w:id="162" w:author="turningpointKS" w:date="2023-10-15T05:28:00Z">
        <w:r w:rsidR="00AE79A4" w:rsidRPr="00AE79A4">
          <w:rPr>
            <w:rFonts w:ascii="Times New Roman" w:hAnsi="Times New Roman" w:cs="Times New Roman"/>
            <w:b/>
          </w:rPr>
          <w:t>Correlations between Heat Flow and Soil Respiration:</w:t>
        </w:r>
      </w:ins>
    </w:p>
    <w:p w14:paraId="7F321323" w14:textId="1CB1AEC8" w:rsidR="008472C9" w:rsidRPr="00AE79A4" w:rsidDel="00AE79A4" w:rsidRDefault="00AE79A4" w:rsidP="00AE79A4">
      <w:pPr>
        <w:spacing w:line="360" w:lineRule="auto"/>
        <w:ind w:left="-567"/>
        <w:jc w:val="both"/>
        <w:rPr>
          <w:del w:id="163" w:author="turningpointKS" w:date="2023-10-15T05:28:00Z"/>
          <w:rFonts w:ascii="Times New Roman" w:hAnsi="Times New Roman" w:cs="Times New Roman"/>
        </w:rPr>
      </w:pPr>
      <w:ins w:id="164" w:author="turningpointKS" w:date="2023-10-15T05:28:00Z">
        <w:r w:rsidRPr="00AE79A4">
          <w:rPr>
            <w:rFonts w:ascii="Times New Roman" w:hAnsi="Times New Roman" w:cs="Times New Roman"/>
            <w:rPrChange w:id="165" w:author="turningpointKS" w:date="2023-10-15T05:28:00Z">
              <w:rPr>
                <w:rFonts w:ascii="Times New Roman" w:hAnsi="Times New Roman" w:cs="Times New Roman"/>
                <w:b/>
              </w:rPr>
            </w:rPrChange>
          </w:rPr>
          <w:t xml:space="preserve">Correlations between heat flow and soil respiration play a crucial role in the assessment of biological degradability especially in environmental science and agriculture. The correlation coefficients obtained at different temperature intervals shed light on the interplay between energy exchange and microbial activity during decomposition. At 300°C and 950°C, the correlation of 1 demonstrates a strong positive connection. This implies that as heat flow increases, soil respiration also increases linearly. This finding is crucial for understanding the dynamics of organic matter breakdown in soils. Higher heat flow indicates more significant decomposition processes which directly </w:t>
        </w:r>
        <w:r w:rsidRPr="00AE79A4">
          <w:rPr>
            <w:rFonts w:ascii="Times New Roman" w:hAnsi="Times New Roman" w:cs="Times New Roman"/>
            <w:rPrChange w:id="166" w:author="turningpointKS" w:date="2023-10-15T05:28:00Z">
              <w:rPr>
                <w:rFonts w:ascii="Times New Roman" w:hAnsi="Times New Roman" w:cs="Times New Roman"/>
                <w:b/>
              </w:rPr>
            </w:rPrChange>
          </w:rPr>
          <w:lastRenderedPageBreak/>
          <w:t>correlates with an increase in microbial respiration and CO2 release. At 400°C and 900°C, the correlation of approximately 0.4198 still signifies a positive relationship, though somewhat weaker. This suggests that even at different temperature intervals, heat flow influences microbial activity which plays a substantial role in biological degradability.</w:t>
        </w:r>
      </w:ins>
      <w:del w:id="167" w:author="turningpointKS" w:date="2023-10-15T05:28:00Z">
        <w:r w:rsidR="00444FB9" w:rsidRPr="00AE79A4" w:rsidDel="00AE79A4">
          <w:rPr>
            <w:rFonts w:ascii="Times New Roman" w:hAnsi="Times New Roman" w:cs="Times New Roman"/>
            <w:rPrChange w:id="168" w:author="turningpointKS" w:date="2023-10-15T05:28:00Z">
              <w:rPr>
                <w:rFonts w:ascii="Times New Roman" w:hAnsi="Times New Roman" w:cs="Times New Roman"/>
                <w:b/>
              </w:rPr>
            </w:rPrChange>
          </w:rPr>
          <w:delText>Correlation between Heat Flow and Soil Respiration</w:delText>
        </w:r>
      </w:del>
    </w:p>
    <w:p w14:paraId="3F151416" w14:textId="7A752EBE" w:rsidR="000C6C78" w:rsidRPr="00AE79A4" w:rsidRDefault="00444FB9" w:rsidP="00AE79A4">
      <w:pPr>
        <w:spacing w:line="360" w:lineRule="auto"/>
        <w:ind w:left="-567"/>
        <w:jc w:val="both"/>
        <w:rPr>
          <w:rFonts w:ascii="Times New Roman" w:hAnsi="Times New Roman" w:cs="Times New Roman"/>
        </w:rPr>
      </w:pPr>
      <w:del w:id="169" w:author="turningpointKS" w:date="2023-10-15T05:28:00Z">
        <w:r w:rsidRPr="00AE79A4" w:rsidDel="00AE79A4">
          <w:rPr>
            <w:rFonts w:ascii="Times New Roman" w:hAnsi="Times New Roman" w:cs="Times New Roman"/>
          </w:rPr>
          <w:delText xml:space="preserve"> correlation between heat flow and soil respiration was explored at degrees 300°C and 950°C which was discovered to be approximately 0.8582, indicating a strong positive relationship between these two variables. At degrees 400°C and 900°C, the correlation decreased slightly to 0.5139, suggesting a moderate positive correlation between heat flow and soil respiration. Similarly, at degrees 320°C and 330°C, the correlation between heat flow and soil respiration was approximately 0.3496, indicating a weak positive correlation</w:delText>
        </w:r>
      </w:del>
      <w:r w:rsidRPr="00AE79A4">
        <w:rPr>
          <w:rFonts w:ascii="Times New Roman" w:hAnsi="Times New Roman" w:cs="Times New Roman"/>
        </w:rPr>
        <w:t>.</w:t>
      </w:r>
    </w:p>
    <w:tbl>
      <w:tblPr>
        <w:tblStyle w:val="TableGrid"/>
        <w:tblW w:w="0" w:type="auto"/>
        <w:tblInd w:w="-567" w:type="dxa"/>
        <w:tblLook w:val="04A0" w:firstRow="1" w:lastRow="0" w:firstColumn="1" w:lastColumn="0" w:noHBand="0" w:noVBand="1"/>
      </w:tblPr>
      <w:tblGrid>
        <w:gridCol w:w="4675"/>
        <w:gridCol w:w="4675"/>
      </w:tblGrid>
      <w:tr w:rsidR="009952F0" w14:paraId="393B6AD3" w14:textId="77777777" w:rsidTr="001F684B">
        <w:tc>
          <w:tcPr>
            <w:tcW w:w="4675" w:type="dxa"/>
          </w:tcPr>
          <w:p w14:paraId="26B058E6" w14:textId="77777777" w:rsidR="009A3217" w:rsidRDefault="00444FB9" w:rsidP="001F684B">
            <w:pPr>
              <w:spacing w:line="360" w:lineRule="auto"/>
              <w:jc w:val="both"/>
              <w:rPr>
                <w:rFonts w:ascii="Times New Roman" w:hAnsi="Times New Roman" w:cs="Times New Roman"/>
              </w:rPr>
            </w:pPr>
            <w:r>
              <w:rPr>
                <w:rFonts w:ascii="Times New Roman" w:hAnsi="Times New Roman" w:cs="Times New Roman"/>
              </w:rPr>
              <w:t>Temperature</w:t>
            </w:r>
          </w:p>
        </w:tc>
        <w:tc>
          <w:tcPr>
            <w:tcW w:w="4675" w:type="dxa"/>
          </w:tcPr>
          <w:p w14:paraId="564F3F47" w14:textId="77777777" w:rsidR="009A3217" w:rsidRDefault="00444FB9" w:rsidP="001F684B">
            <w:pPr>
              <w:spacing w:line="360" w:lineRule="auto"/>
              <w:jc w:val="both"/>
              <w:rPr>
                <w:rFonts w:ascii="Times New Roman" w:hAnsi="Times New Roman" w:cs="Times New Roman"/>
              </w:rPr>
            </w:pPr>
            <w:r>
              <w:rPr>
                <w:rFonts w:ascii="Times New Roman" w:hAnsi="Times New Roman" w:cs="Times New Roman"/>
              </w:rPr>
              <w:t>Correlation coefficient</w:t>
            </w:r>
          </w:p>
        </w:tc>
      </w:tr>
      <w:tr w:rsidR="009952F0" w14:paraId="55E54A57" w14:textId="77777777" w:rsidTr="001F684B">
        <w:tc>
          <w:tcPr>
            <w:tcW w:w="4675" w:type="dxa"/>
          </w:tcPr>
          <w:p w14:paraId="377DE6F0" w14:textId="77777777" w:rsidR="009A3217" w:rsidRDefault="00444FB9" w:rsidP="001F684B">
            <w:pPr>
              <w:spacing w:line="360" w:lineRule="auto"/>
              <w:jc w:val="both"/>
              <w:rPr>
                <w:rFonts w:ascii="Times New Roman" w:hAnsi="Times New Roman" w:cs="Times New Roman"/>
              </w:rPr>
            </w:pPr>
            <w:r>
              <w:rPr>
                <w:rFonts w:ascii="Times New Roman" w:hAnsi="Times New Roman" w:cs="Times New Roman"/>
              </w:rPr>
              <w:t>300</w:t>
            </w:r>
            <w:r w:rsidR="001D3236">
              <w:rPr>
                <w:rFonts w:ascii="Times New Roman" w:hAnsi="Times New Roman" w:cs="Times New Roman"/>
              </w:rPr>
              <w:t xml:space="preserve"> &amp; 950</w:t>
            </w:r>
          </w:p>
        </w:tc>
        <w:tc>
          <w:tcPr>
            <w:tcW w:w="4675" w:type="dxa"/>
          </w:tcPr>
          <w:p w14:paraId="74114732" w14:textId="58A16689" w:rsidR="009A3217" w:rsidRDefault="00AE79A4" w:rsidP="001F684B">
            <w:pPr>
              <w:spacing w:line="360" w:lineRule="auto"/>
              <w:jc w:val="both"/>
              <w:rPr>
                <w:rFonts w:ascii="Times New Roman" w:hAnsi="Times New Roman" w:cs="Times New Roman"/>
              </w:rPr>
            </w:pPr>
            <w:ins w:id="170" w:author="turningpointKS" w:date="2023-10-15T05:28:00Z">
              <w:r>
                <w:rPr>
                  <w:rFonts w:ascii="Times New Roman" w:hAnsi="Times New Roman" w:cs="Times New Roman"/>
                </w:rPr>
                <w:t>1.000</w:t>
              </w:r>
            </w:ins>
            <w:del w:id="171" w:author="turningpointKS" w:date="2023-10-15T05:28:00Z">
              <w:r w:rsidR="00444FB9" w:rsidDel="00AE79A4">
                <w:rPr>
                  <w:rFonts w:ascii="Times New Roman" w:hAnsi="Times New Roman" w:cs="Times New Roman"/>
                </w:rPr>
                <w:delText>0.86</w:delText>
              </w:r>
            </w:del>
          </w:p>
        </w:tc>
      </w:tr>
      <w:tr w:rsidR="009952F0" w14:paraId="30532D13" w14:textId="77777777" w:rsidTr="001F684B">
        <w:tc>
          <w:tcPr>
            <w:tcW w:w="4675" w:type="dxa"/>
          </w:tcPr>
          <w:p w14:paraId="5861CB23" w14:textId="77777777" w:rsidR="009A3217" w:rsidRDefault="00444FB9" w:rsidP="001F684B">
            <w:pPr>
              <w:spacing w:line="360" w:lineRule="auto"/>
              <w:jc w:val="both"/>
              <w:rPr>
                <w:rFonts w:ascii="Times New Roman" w:hAnsi="Times New Roman" w:cs="Times New Roman"/>
              </w:rPr>
            </w:pPr>
            <w:r>
              <w:rPr>
                <w:rFonts w:ascii="Times New Roman" w:hAnsi="Times New Roman" w:cs="Times New Roman"/>
              </w:rPr>
              <w:t>400</w:t>
            </w:r>
            <w:r w:rsidR="001D3236">
              <w:rPr>
                <w:rFonts w:ascii="Times New Roman" w:hAnsi="Times New Roman" w:cs="Times New Roman"/>
              </w:rPr>
              <w:t xml:space="preserve"> &amp; 900</w:t>
            </w:r>
          </w:p>
        </w:tc>
        <w:tc>
          <w:tcPr>
            <w:tcW w:w="4675" w:type="dxa"/>
          </w:tcPr>
          <w:p w14:paraId="3ABAEE42" w14:textId="468BA47F" w:rsidR="009A3217" w:rsidRDefault="00AE79A4" w:rsidP="001F684B">
            <w:pPr>
              <w:spacing w:line="360" w:lineRule="auto"/>
              <w:jc w:val="both"/>
              <w:rPr>
                <w:rFonts w:ascii="Times New Roman" w:hAnsi="Times New Roman" w:cs="Times New Roman"/>
              </w:rPr>
            </w:pPr>
            <w:ins w:id="172" w:author="turningpointKS" w:date="2023-10-15T05:28:00Z">
              <w:r>
                <w:rPr>
                  <w:rFonts w:ascii="Times New Roman" w:hAnsi="Times New Roman" w:cs="Times New Roman"/>
                </w:rPr>
                <w:t>0.491</w:t>
              </w:r>
            </w:ins>
            <w:del w:id="173" w:author="turningpointKS" w:date="2023-10-15T05:28:00Z">
              <w:r w:rsidR="00444FB9" w:rsidDel="00AE79A4">
                <w:rPr>
                  <w:rFonts w:ascii="Times New Roman" w:hAnsi="Times New Roman" w:cs="Times New Roman"/>
                </w:rPr>
                <w:delText>0.51</w:delText>
              </w:r>
            </w:del>
          </w:p>
        </w:tc>
      </w:tr>
      <w:tr w:rsidR="009952F0" w14:paraId="20B75470" w14:textId="77777777" w:rsidTr="001F684B">
        <w:tc>
          <w:tcPr>
            <w:tcW w:w="4675" w:type="dxa"/>
          </w:tcPr>
          <w:p w14:paraId="01F4F63E" w14:textId="072FDD27" w:rsidR="009A3217" w:rsidRDefault="00444FB9" w:rsidP="001F684B">
            <w:pPr>
              <w:spacing w:line="360" w:lineRule="auto"/>
              <w:jc w:val="both"/>
              <w:rPr>
                <w:rFonts w:ascii="Times New Roman" w:hAnsi="Times New Roman" w:cs="Times New Roman"/>
              </w:rPr>
            </w:pPr>
            <w:del w:id="174" w:author="turningpointKS" w:date="2023-10-15T05:28:00Z">
              <w:r w:rsidDel="00AE79A4">
                <w:rPr>
                  <w:rFonts w:ascii="Times New Roman" w:hAnsi="Times New Roman" w:cs="Times New Roman"/>
                </w:rPr>
                <w:delText>320</w:delText>
              </w:r>
              <w:r w:rsidR="001D3236" w:rsidDel="00AE79A4">
                <w:rPr>
                  <w:rFonts w:ascii="Times New Roman" w:hAnsi="Times New Roman" w:cs="Times New Roman"/>
                </w:rPr>
                <w:delText xml:space="preserve"> &amp; 330</w:delText>
              </w:r>
            </w:del>
          </w:p>
        </w:tc>
        <w:tc>
          <w:tcPr>
            <w:tcW w:w="4675" w:type="dxa"/>
          </w:tcPr>
          <w:p w14:paraId="2D974ED0" w14:textId="5243E0EE" w:rsidR="009A3217" w:rsidRDefault="00444FB9" w:rsidP="001F684B">
            <w:pPr>
              <w:spacing w:line="360" w:lineRule="auto"/>
              <w:jc w:val="both"/>
              <w:rPr>
                <w:rFonts w:ascii="Times New Roman" w:hAnsi="Times New Roman" w:cs="Times New Roman"/>
              </w:rPr>
            </w:pPr>
            <w:del w:id="175" w:author="turningpointKS" w:date="2023-10-15T05:28:00Z">
              <w:r w:rsidDel="00AE79A4">
                <w:rPr>
                  <w:rFonts w:ascii="Times New Roman" w:hAnsi="Times New Roman" w:cs="Times New Roman"/>
                </w:rPr>
                <w:delText>0.35</w:delText>
              </w:r>
            </w:del>
          </w:p>
        </w:tc>
      </w:tr>
    </w:tbl>
    <w:p w14:paraId="342F131F" w14:textId="77777777" w:rsidR="009A3217" w:rsidRDefault="00444FB9" w:rsidP="008472C9">
      <w:pPr>
        <w:spacing w:line="360" w:lineRule="auto"/>
        <w:ind w:left="-567"/>
        <w:jc w:val="both"/>
        <w:rPr>
          <w:rFonts w:ascii="Times New Roman" w:hAnsi="Times New Roman" w:cs="Times New Roman"/>
        </w:rPr>
      </w:pPr>
      <w:r w:rsidRPr="007363C3">
        <w:rPr>
          <w:rFonts w:ascii="Times New Roman" w:hAnsi="Times New Roman" w:cs="Times New Roman"/>
        </w:rPr>
        <w:t>Table 2: Correlation between Heat Flow and Soil Respiration</w:t>
      </w:r>
    </w:p>
    <w:p w14:paraId="0CFD5C37" w14:textId="78D0C6E6" w:rsidR="00CD4DD3" w:rsidRDefault="00444FB9" w:rsidP="008472C9">
      <w:pPr>
        <w:spacing w:line="360" w:lineRule="auto"/>
        <w:ind w:left="-567"/>
        <w:jc w:val="both"/>
        <w:rPr>
          <w:rFonts w:ascii="Times New Roman" w:hAnsi="Times New Roman" w:cs="Times New Roman"/>
        </w:rPr>
      </w:pPr>
      <w:del w:id="176" w:author="turningpointKS" w:date="2023-10-15T05:44:00Z">
        <w:r w:rsidRPr="00CD4DD3" w:rsidDel="006E753F">
          <w:rPr>
            <w:rFonts w:ascii="Times New Roman" w:hAnsi="Times New Roman" w:cs="Times New Roman"/>
            <w:noProof/>
          </w:rPr>
          <w:lastRenderedPageBreak/>
          <w:drawing>
            <wp:inline distT="0" distB="0" distL="0" distR="0" wp14:anchorId="597BF812" wp14:editId="159B54F7">
              <wp:extent cx="4143375" cy="3629025"/>
              <wp:effectExtent l="0" t="0" r="9525" b="9525"/>
              <wp:docPr id="5" name="Picture 5" descr="C:\Users\user\Documents\soil 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Documents\soil cor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43375" cy="3629025"/>
                      </a:xfrm>
                      <a:prstGeom prst="rect">
                        <a:avLst/>
                      </a:prstGeom>
                      <a:noFill/>
                      <a:ln>
                        <a:noFill/>
                      </a:ln>
                    </pic:spPr>
                  </pic:pic>
                </a:graphicData>
              </a:graphic>
            </wp:inline>
          </w:drawing>
        </w:r>
      </w:del>
      <w:ins w:id="177" w:author="turningpointKS" w:date="2023-10-15T05:44:00Z">
        <w:r w:rsidR="006E753F" w:rsidRPr="006E753F">
          <w:rPr>
            <w:noProof/>
          </w:rPr>
          <w:t xml:space="preserve"> </w:t>
        </w:r>
        <w:r w:rsidR="006E753F">
          <w:rPr>
            <w:noProof/>
          </w:rPr>
          <w:drawing>
            <wp:inline distT="0" distB="0" distL="0" distR="0" wp14:anchorId="46F9B759" wp14:editId="2F6E9EC4">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ins>
    </w:p>
    <w:p w14:paraId="6EC75630" w14:textId="77777777" w:rsidR="00CD4DD3" w:rsidRDefault="00444FB9" w:rsidP="00CD4DD3">
      <w:pPr>
        <w:spacing w:line="360" w:lineRule="auto"/>
        <w:ind w:left="-567"/>
        <w:jc w:val="both"/>
        <w:rPr>
          <w:rFonts w:ascii="Times New Roman" w:hAnsi="Times New Roman" w:cs="Times New Roman"/>
        </w:rPr>
      </w:pPr>
      <w:r>
        <w:rPr>
          <w:rFonts w:ascii="Times New Roman" w:hAnsi="Times New Roman" w:cs="Times New Roman"/>
        </w:rPr>
        <w:t xml:space="preserve">Fig 5.2.2: </w:t>
      </w:r>
      <w:proofErr w:type="spellStart"/>
      <w:r>
        <w:rPr>
          <w:rFonts w:ascii="Times New Roman" w:hAnsi="Times New Roman" w:cs="Times New Roman"/>
        </w:rPr>
        <w:t>corrplot</w:t>
      </w:r>
      <w:proofErr w:type="spellEnd"/>
      <w:r>
        <w:rPr>
          <w:rFonts w:ascii="Times New Roman" w:hAnsi="Times New Roman" w:cs="Times New Roman"/>
        </w:rPr>
        <w:t xml:space="preserve"> between Heat flow and soil respiration at three stages</w:t>
      </w:r>
    </w:p>
    <w:p w14:paraId="70424FB8" w14:textId="77777777" w:rsidR="00CD4DD3" w:rsidRDefault="00CD4DD3" w:rsidP="008472C9">
      <w:pPr>
        <w:spacing w:line="360" w:lineRule="auto"/>
        <w:ind w:left="-567"/>
        <w:jc w:val="both"/>
        <w:rPr>
          <w:rFonts w:ascii="Times New Roman" w:hAnsi="Times New Roman" w:cs="Times New Roman"/>
        </w:rPr>
      </w:pPr>
    </w:p>
    <w:p w14:paraId="3AF92F6B" w14:textId="03452A31" w:rsidR="00CD4DD3" w:rsidRDefault="00444FB9" w:rsidP="008472C9">
      <w:pPr>
        <w:spacing w:line="360" w:lineRule="auto"/>
        <w:ind w:left="-567"/>
        <w:jc w:val="both"/>
        <w:rPr>
          <w:rFonts w:ascii="Times New Roman" w:hAnsi="Times New Roman" w:cs="Times New Roman"/>
        </w:rPr>
      </w:pPr>
      <w:del w:id="178" w:author="turningpointKS" w:date="2023-10-15T05:43:00Z">
        <w:r w:rsidRPr="00CD4DD3" w:rsidDel="00D1789C">
          <w:rPr>
            <w:rFonts w:ascii="Times New Roman" w:hAnsi="Times New Roman" w:cs="Times New Roman"/>
            <w:noProof/>
          </w:rPr>
          <w:lastRenderedPageBreak/>
          <w:drawing>
            <wp:inline distT="0" distB="0" distL="0" distR="0" wp14:anchorId="0E0579C7" wp14:editId="57BFEE4E">
              <wp:extent cx="4143375" cy="3286125"/>
              <wp:effectExtent l="0" t="0" r="9525" b="9525"/>
              <wp:docPr id="3" name="Picture 3" descr="C:\Users\user\Documents\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soi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43375" cy="3286125"/>
                      </a:xfrm>
                      <a:prstGeom prst="rect">
                        <a:avLst/>
                      </a:prstGeom>
                      <a:noFill/>
                      <a:ln>
                        <a:noFill/>
                      </a:ln>
                    </pic:spPr>
                  </pic:pic>
                </a:graphicData>
              </a:graphic>
            </wp:inline>
          </w:drawing>
        </w:r>
      </w:del>
      <w:ins w:id="179" w:author="turningpointKS" w:date="2023-10-15T05:43:00Z">
        <w:r w:rsidR="00D1789C" w:rsidRPr="00D1789C">
          <w:rPr>
            <w:noProof/>
          </w:rPr>
          <w:t xml:space="preserve"> </w:t>
        </w:r>
        <w:r w:rsidR="00D1789C">
          <w:rPr>
            <w:noProof/>
          </w:rPr>
          <w:drawing>
            <wp:inline distT="0" distB="0" distL="0" distR="0" wp14:anchorId="6844013C" wp14:editId="2C7DA341">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ins>
    </w:p>
    <w:p w14:paraId="049CF32B" w14:textId="6AECC755" w:rsidR="003607AB" w:rsidRDefault="00444FB9" w:rsidP="003607AB">
      <w:pPr>
        <w:spacing w:line="360" w:lineRule="auto"/>
        <w:ind w:left="-567"/>
        <w:jc w:val="both"/>
        <w:rPr>
          <w:rFonts w:ascii="Times New Roman" w:hAnsi="Times New Roman" w:cs="Times New Roman"/>
        </w:rPr>
      </w:pPr>
      <w:r>
        <w:rPr>
          <w:rFonts w:ascii="Times New Roman" w:hAnsi="Times New Roman" w:cs="Times New Roman"/>
        </w:rPr>
        <w:t xml:space="preserve">Fig 5.2.2: correlation graph between Heat flow and soil </w:t>
      </w:r>
      <w:commentRangeStart w:id="180"/>
      <w:r>
        <w:rPr>
          <w:rFonts w:ascii="Times New Roman" w:hAnsi="Times New Roman" w:cs="Times New Roman"/>
        </w:rPr>
        <w:t>respiration at th</w:t>
      </w:r>
      <w:ins w:id="181" w:author="turningpointKS" w:date="2023-10-15T05:43:00Z">
        <w:r w:rsidR="00D1789C">
          <w:rPr>
            <w:rFonts w:ascii="Times New Roman" w:hAnsi="Times New Roman" w:cs="Times New Roman"/>
          </w:rPr>
          <w:t>e two</w:t>
        </w:r>
      </w:ins>
      <w:del w:id="182" w:author="turningpointKS" w:date="2023-10-15T05:43:00Z">
        <w:r w:rsidDel="00D1789C">
          <w:rPr>
            <w:rFonts w:ascii="Times New Roman" w:hAnsi="Times New Roman" w:cs="Times New Roman"/>
          </w:rPr>
          <w:delText>ree</w:delText>
        </w:r>
      </w:del>
      <w:r>
        <w:rPr>
          <w:rFonts w:ascii="Times New Roman" w:hAnsi="Times New Roman" w:cs="Times New Roman"/>
        </w:rPr>
        <w:t xml:space="preserve"> stages</w:t>
      </w:r>
      <w:commentRangeEnd w:id="180"/>
      <w:r w:rsidR="00DE3AED">
        <w:rPr>
          <w:rStyle w:val="CommentReference"/>
        </w:rPr>
        <w:commentReference w:id="180"/>
      </w:r>
    </w:p>
    <w:p w14:paraId="57C18DD8" w14:textId="7E98FE69" w:rsidR="006C24F9" w:rsidRPr="006C24F9" w:rsidRDefault="00444FB9" w:rsidP="006C24F9">
      <w:pPr>
        <w:spacing w:line="360" w:lineRule="auto"/>
        <w:ind w:left="-567"/>
        <w:jc w:val="both"/>
        <w:rPr>
          <w:ins w:id="183" w:author="turningpointKS" w:date="2023-10-15T05:38:00Z"/>
          <w:rFonts w:ascii="Times New Roman" w:hAnsi="Times New Roman" w:cs="Times New Roman"/>
          <w:b/>
        </w:rPr>
      </w:pPr>
      <w:r>
        <w:rPr>
          <w:rFonts w:ascii="Times New Roman" w:hAnsi="Times New Roman" w:cs="Times New Roman"/>
          <w:b/>
        </w:rPr>
        <w:t xml:space="preserve">5.2.3 </w:t>
      </w:r>
      <w:ins w:id="184" w:author="turningpointKS" w:date="2023-10-15T05:38:00Z">
        <w:r w:rsidR="006C24F9" w:rsidRPr="006C24F9">
          <w:rPr>
            <w:rFonts w:ascii="Times New Roman" w:hAnsi="Times New Roman" w:cs="Times New Roman"/>
            <w:b/>
          </w:rPr>
          <w:t>Corre</w:t>
        </w:r>
        <w:r w:rsidR="00D1789C">
          <w:rPr>
            <w:rFonts w:ascii="Times New Roman" w:hAnsi="Times New Roman" w:cs="Times New Roman"/>
            <w:b/>
          </w:rPr>
          <w:t>lation b</w:t>
        </w:r>
        <w:r w:rsidR="006C24F9" w:rsidRPr="006C24F9">
          <w:rPr>
            <w:rFonts w:ascii="Times New Roman" w:hAnsi="Times New Roman" w:cs="Times New Roman"/>
            <w:b/>
          </w:rPr>
          <w:t xml:space="preserve">etween Heat Flow and Clay Content </w:t>
        </w:r>
      </w:ins>
    </w:p>
    <w:p w14:paraId="3BE74D2E" w14:textId="77777777" w:rsidR="00AD5318" w:rsidRDefault="00AD5318" w:rsidP="006C24F9">
      <w:pPr>
        <w:spacing w:line="360" w:lineRule="auto"/>
        <w:ind w:left="-567"/>
        <w:jc w:val="both"/>
        <w:rPr>
          <w:ins w:id="185" w:author="turningpointKS" w:date="2023-10-16T10:01:00Z"/>
          <w:rFonts w:ascii="Times New Roman" w:hAnsi="Times New Roman" w:cs="Times New Roman"/>
        </w:rPr>
      </w:pPr>
      <w:ins w:id="186" w:author="turningpointKS" w:date="2023-10-16T10:01:00Z">
        <w:r w:rsidRPr="00AD5318">
          <w:rPr>
            <w:rFonts w:ascii="Times New Roman" w:hAnsi="Times New Roman" w:cs="Times New Roman"/>
          </w:rPr>
          <w:t>Clay content is a vital component of soil composition that significantly influences nutrient retention, water-holding capacity and microbial activity. Understanding how heat flow relates to clay content is indispensable in various settings.</w:t>
        </w:r>
      </w:ins>
    </w:p>
    <w:p w14:paraId="337BAC1E" w14:textId="3388B6A7" w:rsidR="006C24F9" w:rsidRPr="006C24F9" w:rsidRDefault="00AD5318" w:rsidP="006C24F9">
      <w:pPr>
        <w:spacing w:line="360" w:lineRule="auto"/>
        <w:ind w:left="-567"/>
        <w:jc w:val="both"/>
        <w:rPr>
          <w:ins w:id="187" w:author="turningpointKS" w:date="2023-10-15T05:38:00Z"/>
          <w:rFonts w:ascii="Times New Roman" w:hAnsi="Times New Roman" w:cs="Times New Roman"/>
          <w:rPrChange w:id="188" w:author="turningpointKS" w:date="2023-10-15T05:38:00Z">
            <w:rPr>
              <w:ins w:id="189" w:author="turningpointKS" w:date="2023-10-15T05:38:00Z"/>
              <w:rFonts w:ascii="Times New Roman" w:hAnsi="Times New Roman" w:cs="Times New Roman"/>
              <w:b/>
            </w:rPr>
          </w:rPrChange>
        </w:rPr>
      </w:pPr>
      <w:ins w:id="190" w:author="turningpointKS" w:date="2023-10-16T10:01:00Z">
        <w:r>
          <w:rPr>
            <w:rFonts w:ascii="Times New Roman" w:hAnsi="Times New Roman" w:cs="Times New Roman"/>
          </w:rPr>
          <w:t xml:space="preserve"> </w:t>
        </w:r>
      </w:ins>
      <w:ins w:id="191" w:author="turningpointKS" w:date="2023-10-15T05:38:00Z">
        <w:r w:rsidR="006C24F9" w:rsidRPr="006C24F9">
          <w:rPr>
            <w:rFonts w:ascii="Times New Roman" w:hAnsi="Times New Roman" w:cs="Times New Roman"/>
            <w:rPrChange w:id="192" w:author="turningpointKS" w:date="2023-10-15T05:38:00Z">
              <w:rPr>
                <w:rFonts w:ascii="Times New Roman" w:hAnsi="Times New Roman" w:cs="Times New Roman"/>
                <w:b/>
              </w:rPr>
            </w:rPrChange>
          </w:rPr>
          <w:t xml:space="preserve">At 300°C and 950°C, the correlation between heat flow and clay content is 0.3386 signifying a moderately positive relationship. This correlation, although not as strong as that between heat flow and soil respiration still </w:t>
        </w:r>
        <w:r w:rsidR="006C24F9" w:rsidRPr="006C24F9">
          <w:rPr>
            <w:rFonts w:ascii="Times New Roman" w:hAnsi="Times New Roman" w:cs="Times New Roman"/>
            <w:rPrChange w:id="193" w:author="turningpointKS" w:date="2023-10-15T05:38:00Z">
              <w:rPr>
                <w:rFonts w:ascii="Times New Roman" w:hAnsi="Times New Roman" w:cs="Times New Roman"/>
                <w:b/>
              </w:rPr>
            </w:rPrChange>
          </w:rPr>
          <w:lastRenderedPageBreak/>
          <w:t xml:space="preserve">has substantial implications. The positive correlation suggests that as heat flow increases, clay content tends to rise indicating a possible connection between thermal conditions and clay dynamics. The correlation hints at the potential impact of increased temperatures on clay mineral stability and composition. Changes in clay content can affect soil structure, nutrient availability and water retention which in turn influences plant growth and overall soil quality. </w:t>
        </w:r>
      </w:ins>
    </w:p>
    <w:p w14:paraId="2A86CA06" w14:textId="77777777" w:rsidR="006C24F9" w:rsidRPr="006C24F9" w:rsidRDefault="006C24F9" w:rsidP="006C24F9">
      <w:pPr>
        <w:spacing w:line="360" w:lineRule="auto"/>
        <w:ind w:left="-567"/>
        <w:jc w:val="both"/>
        <w:rPr>
          <w:ins w:id="194" w:author="turningpointKS" w:date="2023-10-15T05:38:00Z"/>
          <w:rFonts w:ascii="Times New Roman" w:hAnsi="Times New Roman" w:cs="Times New Roman"/>
          <w:rPrChange w:id="195" w:author="turningpointKS" w:date="2023-10-15T05:38:00Z">
            <w:rPr>
              <w:ins w:id="196" w:author="turningpointKS" w:date="2023-10-15T05:38:00Z"/>
              <w:rFonts w:ascii="Times New Roman" w:hAnsi="Times New Roman" w:cs="Times New Roman"/>
              <w:b/>
            </w:rPr>
          </w:rPrChange>
        </w:rPr>
      </w:pPr>
    </w:p>
    <w:p w14:paraId="10011AD4" w14:textId="77777777" w:rsidR="006C24F9" w:rsidRPr="006C24F9" w:rsidRDefault="006C24F9" w:rsidP="006C24F9">
      <w:pPr>
        <w:spacing w:line="360" w:lineRule="auto"/>
        <w:ind w:left="-567"/>
        <w:jc w:val="both"/>
        <w:rPr>
          <w:ins w:id="197" w:author="turningpointKS" w:date="2023-10-15T05:38:00Z"/>
          <w:rFonts w:ascii="Times New Roman" w:hAnsi="Times New Roman" w:cs="Times New Roman"/>
          <w:rPrChange w:id="198" w:author="turningpointKS" w:date="2023-10-15T05:38:00Z">
            <w:rPr>
              <w:ins w:id="199" w:author="turningpointKS" w:date="2023-10-15T05:38:00Z"/>
              <w:rFonts w:ascii="Times New Roman" w:hAnsi="Times New Roman" w:cs="Times New Roman"/>
              <w:b/>
            </w:rPr>
          </w:rPrChange>
        </w:rPr>
      </w:pPr>
      <w:ins w:id="200" w:author="turningpointKS" w:date="2023-10-15T05:38:00Z">
        <w:r w:rsidRPr="006C24F9">
          <w:rPr>
            <w:rFonts w:ascii="Times New Roman" w:hAnsi="Times New Roman" w:cs="Times New Roman"/>
            <w:rPrChange w:id="201" w:author="turningpointKS" w:date="2023-10-15T05:38:00Z">
              <w:rPr>
                <w:rFonts w:ascii="Times New Roman" w:hAnsi="Times New Roman" w:cs="Times New Roman"/>
                <w:b/>
              </w:rPr>
            </w:rPrChange>
          </w:rPr>
          <w:t>At 400°C and 900°C, the correlation remains consistent at approximately 0.4198 suggesting a continued positive relationship. This finding indicates that the link between heat flow and clay content persists even at higher temperature intervals. The correlation of 0.4198 is stronger than at 300°C and 950°C suggesting that under these conditions changes in heat flow may have a more pronounced influence on clay content dynamics. In practical terms, this implies that especially in scenarios with elevated temperatures such as industrial processes or extreme climatic events the relationship between heat flow and clay content becomes more evident. The implications are far-reaching from affecting the stability of clay minerals to influencing nutrient cycling and soil structure.</w:t>
        </w:r>
      </w:ins>
    </w:p>
    <w:tbl>
      <w:tblPr>
        <w:tblStyle w:val="TableGrid"/>
        <w:tblW w:w="0" w:type="auto"/>
        <w:tblInd w:w="-567" w:type="dxa"/>
        <w:tblLook w:val="04A0" w:firstRow="1" w:lastRow="0" w:firstColumn="1" w:lastColumn="0" w:noHBand="0" w:noVBand="1"/>
      </w:tblPr>
      <w:tblGrid>
        <w:gridCol w:w="4675"/>
        <w:gridCol w:w="4675"/>
      </w:tblGrid>
      <w:tr w:rsidR="009952F0" w14:paraId="338E87F4" w14:textId="77777777" w:rsidTr="008F4A28">
        <w:tc>
          <w:tcPr>
            <w:tcW w:w="4675" w:type="dxa"/>
          </w:tcPr>
          <w:p w14:paraId="013C33AF" w14:textId="77777777" w:rsidR="00532248" w:rsidRDefault="00444FB9" w:rsidP="008F4A28">
            <w:pPr>
              <w:spacing w:line="360" w:lineRule="auto"/>
              <w:jc w:val="both"/>
              <w:rPr>
                <w:rFonts w:ascii="Times New Roman" w:hAnsi="Times New Roman" w:cs="Times New Roman"/>
              </w:rPr>
            </w:pPr>
            <w:r>
              <w:rPr>
                <w:rFonts w:ascii="Times New Roman" w:hAnsi="Times New Roman" w:cs="Times New Roman"/>
              </w:rPr>
              <w:t>Temperature</w:t>
            </w:r>
          </w:p>
        </w:tc>
        <w:tc>
          <w:tcPr>
            <w:tcW w:w="4675" w:type="dxa"/>
          </w:tcPr>
          <w:p w14:paraId="7D9761C4" w14:textId="77777777" w:rsidR="00532248" w:rsidRDefault="00444FB9" w:rsidP="008F4A28">
            <w:pPr>
              <w:spacing w:line="360" w:lineRule="auto"/>
              <w:jc w:val="both"/>
              <w:rPr>
                <w:rFonts w:ascii="Times New Roman" w:hAnsi="Times New Roman" w:cs="Times New Roman"/>
              </w:rPr>
            </w:pPr>
            <w:r>
              <w:rPr>
                <w:rFonts w:ascii="Times New Roman" w:hAnsi="Times New Roman" w:cs="Times New Roman"/>
              </w:rPr>
              <w:t>Correlation coefficient</w:t>
            </w:r>
          </w:p>
        </w:tc>
      </w:tr>
      <w:tr w:rsidR="009952F0" w14:paraId="5DD9B596" w14:textId="77777777" w:rsidTr="008F4A28">
        <w:tc>
          <w:tcPr>
            <w:tcW w:w="4675" w:type="dxa"/>
          </w:tcPr>
          <w:p w14:paraId="7E02624B" w14:textId="77777777" w:rsidR="00532248" w:rsidRDefault="00444FB9" w:rsidP="008F4A28">
            <w:pPr>
              <w:spacing w:line="360" w:lineRule="auto"/>
              <w:jc w:val="both"/>
              <w:rPr>
                <w:rFonts w:ascii="Times New Roman" w:hAnsi="Times New Roman" w:cs="Times New Roman"/>
              </w:rPr>
            </w:pPr>
            <w:r>
              <w:rPr>
                <w:rFonts w:ascii="Times New Roman" w:hAnsi="Times New Roman" w:cs="Times New Roman"/>
              </w:rPr>
              <w:t>300 &amp; 950</w:t>
            </w:r>
          </w:p>
        </w:tc>
        <w:tc>
          <w:tcPr>
            <w:tcW w:w="4675" w:type="dxa"/>
          </w:tcPr>
          <w:p w14:paraId="3C81E277" w14:textId="1247BA3C" w:rsidR="00532248" w:rsidRDefault="00444FB9" w:rsidP="008F4A28">
            <w:pPr>
              <w:spacing w:line="360" w:lineRule="auto"/>
              <w:jc w:val="both"/>
              <w:rPr>
                <w:rFonts w:ascii="Times New Roman" w:hAnsi="Times New Roman" w:cs="Times New Roman"/>
              </w:rPr>
            </w:pPr>
            <w:r>
              <w:rPr>
                <w:rFonts w:ascii="Times New Roman" w:hAnsi="Times New Roman" w:cs="Times New Roman"/>
              </w:rPr>
              <w:t>0.</w:t>
            </w:r>
            <w:ins w:id="202" w:author="turningpointKS" w:date="2023-10-15T05:38:00Z">
              <w:r w:rsidR="006C24F9">
                <w:rPr>
                  <w:rFonts w:ascii="Times New Roman" w:hAnsi="Times New Roman" w:cs="Times New Roman"/>
                </w:rPr>
                <w:t>339</w:t>
              </w:r>
            </w:ins>
            <w:del w:id="203" w:author="turningpointKS" w:date="2023-10-15T05:38:00Z">
              <w:r w:rsidDel="006C24F9">
                <w:rPr>
                  <w:rFonts w:ascii="Times New Roman" w:hAnsi="Times New Roman" w:cs="Times New Roman"/>
                </w:rPr>
                <w:delText>8551</w:delText>
              </w:r>
            </w:del>
          </w:p>
        </w:tc>
      </w:tr>
      <w:tr w:rsidR="009952F0" w14:paraId="08D8C43C" w14:textId="77777777" w:rsidTr="008F4A28">
        <w:tc>
          <w:tcPr>
            <w:tcW w:w="4675" w:type="dxa"/>
          </w:tcPr>
          <w:p w14:paraId="04182AD7" w14:textId="77777777" w:rsidR="00532248" w:rsidRDefault="00444FB9" w:rsidP="008F4A28">
            <w:pPr>
              <w:spacing w:line="360" w:lineRule="auto"/>
              <w:jc w:val="both"/>
              <w:rPr>
                <w:rFonts w:ascii="Times New Roman" w:hAnsi="Times New Roman" w:cs="Times New Roman"/>
              </w:rPr>
            </w:pPr>
            <w:r>
              <w:rPr>
                <w:rFonts w:ascii="Times New Roman" w:hAnsi="Times New Roman" w:cs="Times New Roman"/>
              </w:rPr>
              <w:t>400 &amp; 900</w:t>
            </w:r>
          </w:p>
        </w:tc>
        <w:tc>
          <w:tcPr>
            <w:tcW w:w="4675" w:type="dxa"/>
          </w:tcPr>
          <w:p w14:paraId="2E302A70" w14:textId="64C0545B" w:rsidR="00532248" w:rsidRDefault="00444FB9" w:rsidP="008F4A28">
            <w:pPr>
              <w:spacing w:line="360" w:lineRule="auto"/>
              <w:jc w:val="both"/>
              <w:rPr>
                <w:rFonts w:ascii="Times New Roman" w:hAnsi="Times New Roman" w:cs="Times New Roman"/>
              </w:rPr>
            </w:pPr>
            <w:r>
              <w:rPr>
                <w:rFonts w:ascii="Times New Roman" w:hAnsi="Times New Roman" w:cs="Times New Roman"/>
              </w:rPr>
              <w:t>0.</w:t>
            </w:r>
            <w:ins w:id="204" w:author="turningpointKS" w:date="2023-10-15T05:38:00Z">
              <w:r w:rsidR="006C24F9">
                <w:rPr>
                  <w:rFonts w:ascii="Times New Roman" w:hAnsi="Times New Roman" w:cs="Times New Roman"/>
                </w:rPr>
                <w:t>419</w:t>
              </w:r>
            </w:ins>
            <w:del w:id="205" w:author="turningpointKS" w:date="2023-10-15T05:38:00Z">
              <w:r w:rsidDel="006C24F9">
                <w:rPr>
                  <w:rFonts w:ascii="Times New Roman" w:hAnsi="Times New Roman" w:cs="Times New Roman"/>
                </w:rPr>
                <w:delText>5094</w:delText>
              </w:r>
            </w:del>
          </w:p>
        </w:tc>
      </w:tr>
      <w:tr w:rsidR="009952F0" w14:paraId="16BD22FF" w14:textId="77777777" w:rsidTr="008F4A28">
        <w:tc>
          <w:tcPr>
            <w:tcW w:w="4675" w:type="dxa"/>
          </w:tcPr>
          <w:p w14:paraId="7EECF873" w14:textId="4171089E" w:rsidR="00532248" w:rsidRDefault="00444FB9" w:rsidP="008F4A28">
            <w:pPr>
              <w:spacing w:line="360" w:lineRule="auto"/>
              <w:jc w:val="both"/>
              <w:rPr>
                <w:rFonts w:ascii="Times New Roman" w:hAnsi="Times New Roman" w:cs="Times New Roman"/>
              </w:rPr>
            </w:pPr>
            <w:del w:id="206" w:author="turningpointKS" w:date="2023-10-15T05:39:00Z">
              <w:r w:rsidDel="006C24F9">
                <w:rPr>
                  <w:rFonts w:ascii="Times New Roman" w:hAnsi="Times New Roman" w:cs="Times New Roman"/>
                </w:rPr>
                <w:delText>320 &amp; 330</w:delText>
              </w:r>
            </w:del>
          </w:p>
        </w:tc>
        <w:tc>
          <w:tcPr>
            <w:tcW w:w="4675" w:type="dxa"/>
          </w:tcPr>
          <w:p w14:paraId="64045EFE" w14:textId="28645BE8" w:rsidR="00532248" w:rsidRDefault="00444FB9" w:rsidP="008F4A28">
            <w:pPr>
              <w:spacing w:line="360" w:lineRule="auto"/>
              <w:jc w:val="both"/>
              <w:rPr>
                <w:rFonts w:ascii="Times New Roman" w:hAnsi="Times New Roman" w:cs="Times New Roman"/>
              </w:rPr>
            </w:pPr>
            <w:del w:id="207" w:author="turningpointKS" w:date="2023-10-15T05:39:00Z">
              <w:r w:rsidDel="006C24F9">
                <w:rPr>
                  <w:rFonts w:ascii="Times New Roman" w:hAnsi="Times New Roman" w:cs="Times New Roman"/>
                </w:rPr>
                <w:delText>0.3529</w:delText>
              </w:r>
            </w:del>
          </w:p>
        </w:tc>
      </w:tr>
    </w:tbl>
    <w:p w14:paraId="70F4599D" w14:textId="77777777" w:rsidR="00A517A5" w:rsidRDefault="00A517A5" w:rsidP="000B2933">
      <w:pPr>
        <w:spacing w:line="360" w:lineRule="auto"/>
        <w:ind w:left="-567"/>
        <w:jc w:val="both"/>
        <w:rPr>
          <w:rFonts w:ascii="Times New Roman" w:hAnsi="Times New Roman" w:cs="Times New Roman"/>
        </w:rPr>
      </w:pPr>
    </w:p>
    <w:p w14:paraId="691ED917" w14:textId="54853CDC" w:rsidR="003607AB" w:rsidRDefault="00444FB9" w:rsidP="000B2933">
      <w:pPr>
        <w:spacing w:line="360" w:lineRule="auto"/>
        <w:ind w:left="-567"/>
        <w:jc w:val="both"/>
        <w:rPr>
          <w:rFonts w:ascii="Times New Roman" w:hAnsi="Times New Roman" w:cs="Times New Roman"/>
        </w:rPr>
      </w:pPr>
      <w:del w:id="208" w:author="turningpointKS" w:date="2023-10-15T05:46:00Z">
        <w:r w:rsidRPr="003607AB" w:rsidDel="0026503E">
          <w:rPr>
            <w:rFonts w:ascii="Times New Roman" w:hAnsi="Times New Roman" w:cs="Times New Roman"/>
            <w:noProof/>
          </w:rPr>
          <w:lastRenderedPageBreak/>
          <w:drawing>
            <wp:inline distT="0" distB="0" distL="0" distR="0" wp14:anchorId="1D0CE877" wp14:editId="7A7E2325">
              <wp:extent cx="4143375" cy="3524250"/>
              <wp:effectExtent l="0" t="0" r="9525" b="0"/>
              <wp:docPr id="6" name="Picture 6" descr="C:\Users\user\Documents\c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Documents\clay.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43375" cy="3524250"/>
                      </a:xfrm>
                      <a:prstGeom prst="rect">
                        <a:avLst/>
                      </a:prstGeom>
                      <a:noFill/>
                      <a:ln>
                        <a:noFill/>
                      </a:ln>
                    </pic:spPr>
                  </pic:pic>
                </a:graphicData>
              </a:graphic>
            </wp:inline>
          </w:drawing>
        </w:r>
      </w:del>
      <w:ins w:id="209" w:author="turningpointKS" w:date="2023-10-15T05:46:00Z">
        <w:r w:rsidR="0026503E" w:rsidRPr="0026503E">
          <w:rPr>
            <w:noProof/>
          </w:rPr>
          <w:t xml:space="preserve"> </w:t>
        </w:r>
        <w:r w:rsidR="0026503E">
          <w:rPr>
            <w:noProof/>
          </w:rPr>
          <w:drawing>
            <wp:inline distT="0" distB="0" distL="0" distR="0" wp14:anchorId="4C732A31" wp14:editId="2ACA3A64">
              <wp:extent cx="59436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ins>
    </w:p>
    <w:p w14:paraId="5F7B2756" w14:textId="2B2EDDE7" w:rsidR="00C72491" w:rsidRDefault="00444FB9" w:rsidP="00C72491">
      <w:pPr>
        <w:spacing w:line="360" w:lineRule="auto"/>
        <w:ind w:left="-567"/>
        <w:jc w:val="both"/>
        <w:rPr>
          <w:rFonts w:ascii="Times New Roman" w:hAnsi="Times New Roman" w:cs="Times New Roman"/>
        </w:rPr>
      </w:pPr>
      <w:r>
        <w:rPr>
          <w:rFonts w:ascii="Times New Roman" w:hAnsi="Times New Roman" w:cs="Times New Roman"/>
        </w:rPr>
        <w:t xml:space="preserve">Fig 5.2.3: </w:t>
      </w:r>
      <w:proofErr w:type="spellStart"/>
      <w:r>
        <w:rPr>
          <w:rFonts w:ascii="Times New Roman" w:hAnsi="Times New Roman" w:cs="Times New Roman"/>
        </w:rPr>
        <w:t>corr</w:t>
      </w:r>
      <w:r w:rsidR="00A5645B">
        <w:rPr>
          <w:rFonts w:ascii="Times New Roman" w:hAnsi="Times New Roman" w:cs="Times New Roman"/>
        </w:rPr>
        <w:t>plot</w:t>
      </w:r>
      <w:proofErr w:type="spellEnd"/>
      <w:r>
        <w:rPr>
          <w:rFonts w:ascii="Times New Roman" w:hAnsi="Times New Roman" w:cs="Times New Roman"/>
        </w:rPr>
        <w:t xml:space="preserve"> between Heat flow and clay content at th</w:t>
      </w:r>
      <w:ins w:id="210" w:author="turningpointKS" w:date="2023-10-15T05:46:00Z">
        <w:r w:rsidR="0026503E">
          <w:rPr>
            <w:rFonts w:ascii="Times New Roman" w:hAnsi="Times New Roman" w:cs="Times New Roman"/>
          </w:rPr>
          <w:t>e two</w:t>
        </w:r>
      </w:ins>
      <w:del w:id="211" w:author="turningpointKS" w:date="2023-10-15T05:46:00Z">
        <w:r w:rsidDel="0026503E">
          <w:rPr>
            <w:rFonts w:ascii="Times New Roman" w:hAnsi="Times New Roman" w:cs="Times New Roman"/>
          </w:rPr>
          <w:delText>ree</w:delText>
        </w:r>
      </w:del>
      <w:r>
        <w:rPr>
          <w:rFonts w:ascii="Times New Roman" w:hAnsi="Times New Roman" w:cs="Times New Roman"/>
        </w:rPr>
        <w:t xml:space="preserve"> stages</w:t>
      </w:r>
    </w:p>
    <w:p w14:paraId="12A1023C" w14:textId="6B9631EF" w:rsidR="0027799A" w:rsidRDefault="00444FB9" w:rsidP="00C72491">
      <w:pPr>
        <w:spacing w:line="360" w:lineRule="auto"/>
        <w:ind w:left="-567"/>
        <w:jc w:val="both"/>
        <w:rPr>
          <w:rFonts w:ascii="Times New Roman" w:hAnsi="Times New Roman" w:cs="Times New Roman"/>
        </w:rPr>
      </w:pPr>
      <w:del w:id="212" w:author="turningpointKS" w:date="2023-10-15T05:45:00Z">
        <w:r w:rsidRPr="0027799A" w:rsidDel="00DC6028">
          <w:rPr>
            <w:rFonts w:ascii="Times New Roman" w:hAnsi="Times New Roman" w:cs="Times New Roman"/>
            <w:noProof/>
          </w:rPr>
          <w:lastRenderedPageBreak/>
          <w:drawing>
            <wp:inline distT="0" distB="0" distL="0" distR="0" wp14:anchorId="6DD381AA" wp14:editId="1CA19BB7">
              <wp:extent cx="4143375" cy="2790825"/>
              <wp:effectExtent l="0" t="0" r="9525" b="9525"/>
              <wp:docPr id="7" name="Picture 7" descr="C:\Users\user\Documents\clay 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Documents\clay corr.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43375" cy="2790825"/>
                      </a:xfrm>
                      <a:prstGeom prst="rect">
                        <a:avLst/>
                      </a:prstGeom>
                      <a:noFill/>
                      <a:ln>
                        <a:noFill/>
                      </a:ln>
                    </pic:spPr>
                  </pic:pic>
                </a:graphicData>
              </a:graphic>
            </wp:inline>
          </w:drawing>
        </w:r>
      </w:del>
      <w:ins w:id="213" w:author="turningpointKS" w:date="2023-10-15T05:45:00Z">
        <w:r w:rsidR="00DC6028" w:rsidRPr="00DC6028">
          <w:rPr>
            <w:noProof/>
          </w:rPr>
          <w:t xml:space="preserve"> </w:t>
        </w:r>
        <w:r w:rsidR="00DC6028">
          <w:rPr>
            <w:noProof/>
          </w:rPr>
          <w:drawing>
            <wp:inline distT="0" distB="0" distL="0" distR="0" wp14:anchorId="298B3281" wp14:editId="793F2608">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43600"/>
                      </a:xfrm>
                      <a:prstGeom prst="rect">
                        <a:avLst/>
                      </a:prstGeom>
                    </pic:spPr>
                  </pic:pic>
                </a:graphicData>
              </a:graphic>
            </wp:inline>
          </w:drawing>
        </w:r>
      </w:ins>
    </w:p>
    <w:p w14:paraId="45DF722A" w14:textId="06A2E90F" w:rsidR="00A5645B" w:rsidRDefault="00444FB9" w:rsidP="00A5645B">
      <w:pPr>
        <w:spacing w:line="360" w:lineRule="auto"/>
        <w:ind w:left="-567"/>
        <w:jc w:val="both"/>
        <w:rPr>
          <w:rFonts w:ascii="Times New Roman" w:hAnsi="Times New Roman" w:cs="Times New Roman"/>
        </w:rPr>
      </w:pPr>
      <w:r>
        <w:rPr>
          <w:rFonts w:ascii="Times New Roman" w:hAnsi="Times New Roman" w:cs="Times New Roman"/>
        </w:rPr>
        <w:t>Fig 5.2.3: correlation graph between Heat flow and clay content at t</w:t>
      </w:r>
      <w:ins w:id="214" w:author="turningpointKS" w:date="2023-10-15T05:45:00Z">
        <w:r w:rsidR="00DC6028">
          <w:rPr>
            <w:rFonts w:ascii="Times New Roman" w:hAnsi="Times New Roman" w:cs="Times New Roman"/>
          </w:rPr>
          <w:t>wo</w:t>
        </w:r>
      </w:ins>
      <w:del w:id="215" w:author="turningpointKS" w:date="2023-10-15T05:45:00Z">
        <w:r w:rsidDel="00DC6028">
          <w:rPr>
            <w:rFonts w:ascii="Times New Roman" w:hAnsi="Times New Roman" w:cs="Times New Roman"/>
          </w:rPr>
          <w:delText>hree</w:delText>
        </w:r>
      </w:del>
      <w:r>
        <w:rPr>
          <w:rFonts w:ascii="Times New Roman" w:hAnsi="Times New Roman" w:cs="Times New Roman"/>
        </w:rPr>
        <w:t xml:space="preserve"> stages</w:t>
      </w:r>
    </w:p>
    <w:p w14:paraId="282BA235" w14:textId="77777777" w:rsidR="00A5645B" w:rsidRDefault="00A5645B" w:rsidP="00C72491">
      <w:pPr>
        <w:spacing w:line="360" w:lineRule="auto"/>
        <w:ind w:left="-567"/>
        <w:jc w:val="both"/>
        <w:rPr>
          <w:rFonts w:ascii="Times New Roman" w:hAnsi="Times New Roman" w:cs="Times New Roman"/>
        </w:rPr>
      </w:pPr>
    </w:p>
    <w:p w14:paraId="2CFA82C7" w14:textId="77777777" w:rsidR="00C72491" w:rsidRDefault="00C72491" w:rsidP="000B2933">
      <w:pPr>
        <w:spacing w:line="360" w:lineRule="auto"/>
        <w:ind w:left="-567"/>
        <w:jc w:val="both"/>
        <w:rPr>
          <w:rFonts w:ascii="Times New Roman" w:hAnsi="Times New Roman" w:cs="Times New Roman"/>
        </w:rPr>
      </w:pPr>
    </w:p>
    <w:p w14:paraId="726BEE0B" w14:textId="77777777" w:rsidR="00524FAD" w:rsidRDefault="00524FAD" w:rsidP="00513D78">
      <w:pPr>
        <w:spacing w:line="360" w:lineRule="auto"/>
        <w:ind w:left="-567"/>
        <w:jc w:val="both"/>
        <w:rPr>
          <w:ins w:id="216" w:author="user" w:date="2023-08-09T17:57:00Z"/>
          <w:rFonts w:ascii="Times New Roman" w:hAnsi="Times New Roman" w:cs="Times New Roman"/>
          <w:b/>
        </w:rPr>
      </w:pPr>
    </w:p>
    <w:p w14:paraId="2177D6A0" w14:textId="1A7B8DF1" w:rsidR="00513D78" w:rsidRDefault="00444FB9" w:rsidP="00513D78">
      <w:pPr>
        <w:spacing w:line="360" w:lineRule="auto"/>
        <w:ind w:left="-567"/>
        <w:jc w:val="both"/>
        <w:rPr>
          <w:ins w:id="217" w:author="user" w:date="2023-08-09T16:03:00Z"/>
          <w:rFonts w:ascii="Times New Roman" w:hAnsi="Times New Roman" w:cs="Times New Roman"/>
          <w:b/>
        </w:rPr>
      </w:pPr>
      <w:r>
        <w:rPr>
          <w:rFonts w:ascii="Times New Roman" w:hAnsi="Times New Roman" w:cs="Times New Roman"/>
          <w:b/>
        </w:rPr>
        <w:t xml:space="preserve">5.2.4 </w:t>
      </w:r>
      <w:r w:rsidRPr="00513D78">
        <w:rPr>
          <w:rFonts w:ascii="Times New Roman" w:hAnsi="Times New Roman" w:cs="Times New Roman"/>
          <w:b/>
        </w:rPr>
        <w:t xml:space="preserve">Heat Flow </w:t>
      </w:r>
      <w:ins w:id="218" w:author="user" w:date="2023-08-09T17:57:00Z">
        <w:r w:rsidR="00524FAD">
          <w:rPr>
            <w:rFonts w:ascii="Times New Roman" w:hAnsi="Times New Roman" w:cs="Times New Roman"/>
            <w:b/>
          </w:rPr>
          <w:t>and temperature</w:t>
        </w:r>
      </w:ins>
      <w:del w:id="219" w:author="user" w:date="2023-08-09T17:57:00Z">
        <w:r w:rsidRPr="00513D78" w:rsidDel="00524FAD">
          <w:rPr>
            <w:rFonts w:ascii="Times New Roman" w:hAnsi="Times New Roman" w:cs="Times New Roman"/>
            <w:b/>
          </w:rPr>
          <w:delText xml:space="preserve">Results </w:delText>
        </w:r>
      </w:del>
    </w:p>
    <w:p w14:paraId="45C29B3D" w14:textId="20F4DEDA" w:rsidR="00EF1456" w:rsidDel="00524FAD" w:rsidRDefault="00EF1456" w:rsidP="00513D78">
      <w:pPr>
        <w:spacing w:line="360" w:lineRule="auto"/>
        <w:ind w:left="-567"/>
        <w:jc w:val="both"/>
        <w:rPr>
          <w:del w:id="220" w:author="user" w:date="2023-08-09T17:57:00Z"/>
          <w:rFonts w:ascii="Times New Roman" w:hAnsi="Times New Roman" w:cs="Times New Roman"/>
          <w:b/>
        </w:rPr>
      </w:pPr>
    </w:p>
    <w:p w14:paraId="2C00B1DC" w14:textId="37FE4875" w:rsidR="00101B10" w:rsidRPr="00101B10" w:rsidRDefault="00101B10" w:rsidP="00101B10">
      <w:pPr>
        <w:spacing w:line="360" w:lineRule="auto"/>
        <w:ind w:left="-567"/>
        <w:jc w:val="both"/>
        <w:rPr>
          <w:ins w:id="221" w:author="user" w:date="2023-08-09T17:57:00Z"/>
          <w:rFonts w:ascii="Times New Roman" w:hAnsi="Times New Roman" w:cs="Times New Roman"/>
        </w:rPr>
      </w:pPr>
      <w:ins w:id="222" w:author="user" w:date="2023-08-09T17:57:00Z">
        <w:r w:rsidRPr="00101B10">
          <w:rPr>
            <w:rFonts w:ascii="Times New Roman" w:hAnsi="Times New Roman" w:cs="Times New Roman"/>
          </w:rPr>
          <w:t xml:space="preserve">The relationship between temperature and heat flow is typically described by Fourier's Law of Heat Conduction. The law states that the rate of heat flow is directly proportional to the temperature gradient across a material. </w:t>
        </w:r>
      </w:ins>
      <w:ins w:id="223" w:author="user" w:date="2023-08-09T18:01:00Z">
        <w:r w:rsidR="00AC306A" w:rsidRPr="00AC306A">
          <w:rPr>
            <w:rFonts w:ascii="Times New Roman" w:hAnsi="Times New Roman" w:cs="Times New Roman"/>
          </w:rPr>
          <w:t>This law describes how heat moves through a material from regions of higher temperature to regions of lower temperature. The formula for heat flow is</w:t>
        </w:r>
      </w:ins>
      <w:ins w:id="224" w:author="user" w:date="2023-08-09T17:57:00Z">
        <w:r w:rsidRPr="00101B10">
          <w:rPr>
            <w:rFonts w:ascii="Times New Roman" w:hAnsi="Times New Roman" w:cs="Times New Roman"/>
          </w:rPr>
          <w:t>:</w:t>
        </w:r>
      </w:ins>
    </w:p>
    <w:p w14:paraId="5E07E291" w14:textId="77777777" w:rsidR="00524FAD" w:rsidRDefault="00101B10">
      <w:pPr>
        <w:spacing w:line="360" w:lineRule="auto"/>
        <w:ind w:left="-567"/>
        <w:jc w:val="both"/>
        <w:rPr>
          <w:ins w:id="225" w:author="user" w:date="2023-08-09T17:57:00Z"/>
          <w:rFonts w:ascii="Times New Roman" w:hAnsi="Times New Roman" w:cs="Times New Roman"/>
        </w:rPr>
      </w:pPr>
      <w:ins w:id="226" w:author="user" w:date="2023-08-09T17:57:00Z">
        <w:r w:rsidRPr="00101B10">
          <w:rPr>
            <w:rFonts w:ascii="Times New Roman" w:hAnsi="Times New Roman" w:cs="Times New Roman"/>
          </w:rPr>
          <w:t>Q=−</w:t>
        </w:r>
        <w:proofErr w:type="spellStart"/>
        <w:r w:rsidRPr="00101B10">
          <w:rPr>
            <w:rFonts w:ascii="Times New Roman" w:hAnsi="Times New Roman" w:cs="Times New Roman"/>
          </w:rPr>
          <w:t>k</w:t>
        </w:r>
        <w:r w:rsidRPr="00101B10">
          <w:rPr>
            <w:rFonts w:ascii="Cambria Math" w:hAnsi="Cambria Math" w:cs="Cambria Math"/>
          </w:rPr>
          <w:t>⋅</w:t>
        </w:r>
        <w:r w:rsidRPr="00101B10">
          <w:rPr>
            <w:rFonts w:ascii="Times New Roman" w:hAnsi="Times New Roman" w:cs="Times New Roman"/>
          </w:rPr>
          <w:t>A</w:t>
        </w:r>
        <w:proofErr w:type="spellEnd"/>
        <w:r w:rsidRPr="00101B10">
          <w:rPr>
            <w:rFonts w:ascii="Cambria Math" w:hAnsi="Cambria Math" w:cs="Cambria Math"/>
          </w:rPr>
          <w:t>⋅</w:t>
        </w:r>
        <w:r w:rsidR="00524FAD">
          <w:rPr>
            <w:rFonts w:ascii="Times New Roman" w:hAnsi="Times New Roman" w:cs="Times New Roman"/>
          </w:rPr>
          <w:t xml:space="preserve"> </w:t>
        </w:r>
        <w:proofErr w:type="spellStart"/>
        <w:r w:rsidR="00524FAD">
          <w:rPr>
            <w:rFonts w:ascii="Times New Roman" w:hAnsi="Times New Roman" w:cs="Times New Roman"/>
          </w:rPr>
          <w:t>dT</w:t>
        </w:r>
        <w:proofErr w:type="spellEnd"/>
        <w:r w:rsidR="00524FAD">
          <w:rPr>
            <w:rFonts w:ascii="Times New Roman" w:hAnsi="Times New Roman" w:cs="Times New Roman"/>
          </w:rPr>
          <w:t>/dx</w:t>
        </w:r>
      </w:ins>
    </w:p>
    <w:p w14:paraId="4762345F" w14:textId="6F8BB960" w:rsidR="00101B10" w:rsidRPr="00101B10" w:rsidRDefault="00101B10">
      <w:pPr>
        <w:spacing w:line="360" w:lineRule="auto"/>
        <w:ind w:left="-567"/>
        <w:jc w:val="both"/>
        <w:rPr>
          <w:ins w:id="227" w:author="user" w:date="2023-08-09T17:57:00Z"/>
          <w:rFonts w:ascii="Times New Roman" w:hAnsi="Times New Roman" w:cs="Times New Roman"/>
        </w:rPr>
      </w:pPr>
      <w:ins w:id="228" w:author="user" w:date="2023-08-09T17:57:00Z">
        <w:r w:rsidRPr="00101B10">
          <w:rPr>
            <w:rFonts w:ascii="Times New Roman" w:hAnsi="Times New Roman" w:cs="Times New Roman"/>
          </w:rPr>
          <w:t>Where:</w:t>
        </w:r>
      </w:ins>
    </w:p>
    <w:p w14:paraId="53C228B3" w14:textId="77777777" w:rsidR="00101B10" w:rsidRPr="00101B10" w:rsidRDefault="00101B10" w:rsidP="00101B10">
      <w:pPr>
        <w:spacing w:line="360" w:lineRule="auto"/>
        <w:ind w:left="-567"/>
        <w:jc w:val="both"/>
        <w:rPr>
          <w:ins w:id="229" w:author="user" w:date="2023-08-09T17:57:00Z"/>
          <w:rFonts w:ascii="Times New Roman" w:hAnsi="Times New Roman" w:cs="Times New Roman"/>
        </w:rPr>
      </w:pPr>
      <w:ins w:id="230" w:author="user" w:date="2023-08-09T17:57:00Z">
        <w:r w:rsidRPr="00101B10">
          <w:rPr>
            <w:rFonts w:ascii="Times New Roman" w:hAnsi="Times New Roman" w:cs="Times New Roman"/>
          </w:rPr>
          <w:t>Q is the heat flow rate (energy per unit time, usually measured in watts, W).</w:t>
        </w:r>
      </w:ins>
    </w:p>
    <w:p w14:paraId="5FB9CE47" w14:textId="705E59C2" w:rsidR="00755CC4" w:rsidRDefault="0019405E">
      <w:pPr>
        <w:spacing w:line="360" w:lineRule="auto"/>
        <w:ind w:left="-567"/>
        <w:jc w:val="both"/>
        <w:rPr>
          <w:ins w:id="231" w:author="user" w:date="2023-08-09T17:58:00Z"/>
          <w:rFonts w:ascii="Times New Roman" w:hAnsi="Times New Roman" w:cs="Times New Roman"/>
        </w:rPr>
      </w:pPr>
      <w:ins w:id="232" w:author="user" w:date="2023-08-09T17:59:00Z">
        <w:r w:rsidRPr="00101B10">
          <w:rPr>
            <w:rFonts w:ascii="Times New Roman" w:hAnsi="Times New Roman" w:cs="Times New Roman"/>
          </w:rPr>
          <w:t>K</w:t>
        </w:r>
      </w:ins>
      <w:ins w:id="233" w:author="user" w:date="2023-08-09T17:57:00Z">
        <w:r w:rsidR="00101B10" w:rsidRPr="00101B10">
          <w:rPr>
            <w:rFonts w:ascii="Times New Roman" w:hAnsi="Times New Roman" w:cs="Times New Roman"/>
          </w:rPr>
          <w:t xml:space="preserve"> is the material's thermal conductivity (a property of the material that indicates how well it conducts heat measured in watts per meter p</w:t>
        </w:r>
        <w:r w:rsidR="00755CC4">
          <w:rPr>
            <w:rFonts w:ascii="Times New Roman" w:hAnsi="Times New Roman" w:cs="Times New Roman"/>
          </w:rPr>
          <w:t>er degree Celsius or W</w:t>
        </w:r>
      </w:ins>
      <w:ins w:id="234" w:author="user" w:date="2023-08-09T17:59:00Z">
        <w:r>
          <w:rPr>
            <w:rFonts w:ascii="Times New Roman" w:hAnsi="Times New Roman" w:cs="Times New Roman"/>
          </w:rPr>
          <w:t>/ (</w:t>
        </w:r>
      </w:ins>
      <w:ins w:id="235" w:author="user" w:date="2023-08-09T17:57:00Z">
        <w:r w:rsidR="00755CC4">
          <w:rPr>
            <w:rFonts w:ascii="Times New Roman" w:hAnsi="Times New Roman" w:cs="Times New Roman"/>
          </w:rPr>
          <w:t>m·°C)).</w:t>
        </w:r>
      </w:ins>
    </w:p>
    <w:p w14:paraId="55E9DA6A" w14:textId="77777777" w:rsidR="00755CC4" w:rsidRDefault="00101B10">
      <w:pPr>
        <w:spacing w:line="360" w:lineRule="auto"/>
        <w:ind w:left="-567"/>
        <w:jc w:val="both"/>
        <w:rPr>
          <w:ins w:id="236" w:author="user" w:date="2023-08-09T17:58:00Z"/>
          <w:rFonts w:ascii="Times New Roman" w:hAnsi="Times New Roman" w:cs="Times New Roman"/>
        </w:rPr>
      </w:pPr>
      <w:ins w:id="237" w:author="user" w:date="2023-08-09T17:57:00Z">
        <w:r w:rsidRPr="00101B10">
          <w:rPr>
            <w:rFonts w:ascii="Times New Roman" w:hAnsi="Times New Roman" w:cs="Times New Roman"/>
          </w:rPr>
          <w:t>A is the cross-sectional area through which heat is flowing (measured in square meters, m²).</w:t>
        </w:r>
      </w:ins>
    </w:p>
    <w:p w14:paraId="0D7172CC" w14:textId="7DDCBFCA" w:rsidR="007E1F33" w:rsidRPr="007E1F33" w:rsidDel="00101B10" w:rsidRDefault="0094709B">
      <w:pPr>
        <w:spacing w:line="360" w:lineRule="auto"/>
        <w:ind w:left="-567"/>
        <w:jc w:val="both"/>
        <w:rPr>
          <w:del w:id="238" w:author="user" w:date="2023-08-09T17:57:00Z"/>
          <w:rFonts w:ascii="Times New Roman" w:hAnsi="Times New Roman" w:cs="Times New Roman"/>
        </w:rPr>
      </w:pPr>
      <w:ins w:id="239" w:author="user" w:date="2023-08-09T17:59:00Z">
        <w:r>
          <w:rPr>
            <w:rFonts w:ascii="Times New Roman" w:hAnsi="Times New Roman" w:cs="Times New Roman"/>
          </w:rPr>
          <w:t>DT/dx</w:t>
        </w:r>
      </w:ins>
      <w:ins w:id="240" w:author="user" w:date="2023-08-09T17:57:00Z">
        <w:r w:rsidR="00755CC4">
          <w:rPr>
            <w:rFonts w:ascii="Times New Roman" w:hAnsi="Times New Roman" w:cs="Times New Roman"/>
          </w:rPr>
          <w:t xml:space="preserve"> </w:t>
        </w:r>
        <w:r w:rsidR="00101B10" w:rsidRPr="00101B10">
          <w:rPr>
            <w:rFonts w:ascii="Times New Roman" w:hAnsi="Times New Roman" w:cs="Times New Roman"/>
          </w:rPr>
          <w:t xml:space="preserve">is the temperature gradient, which is the change in temperature per unit distance (usually </w:t>
        </w:r>
      </w:ins>
      <w:ins w:id="241" w:author="user" w:date="2023-08-09T17:59:00Z">
        <w:r w:rsidRPr="00101B10">
          <w:rPr>
            <w:rFonts w:ascii="Times New Roman" w:hAnsi="Times New Roman" w:cs="Times New Roman"/>
          </w:rPr>
          <w:t>meas</w:t>
        </w:r>
        <w:r>
          <w:rPr>
            <w:rFonts w:ascii="Times New Roman" w:hAnsi="Times New Roman" w:cs="Times New Roman"/>
          </w:rPr>
          <w:t>ured,</w:t>
        </w:r>
      </w:ins>
      <w:ins w:id="242" w:author="user" w:date="2023-08-09T17:57:00Z">
        <w:r w:rsidR="00101B10" w:rsidRPr="00101B10">
          <w:rPr>
            <w:rFonts w:ascii="Times New Roman" w:hAnsi="Times New Roman" w:cs="Times New Roman"/>
          </w:rPr>
          <w:t xml:space="preserve"> °C/m).</w:t>
        </w:r>
      </w:ins>
      <w:del w:id="243" w:author="user" w:date="2023-08-09T17:57:00Z">
        <w:r w:rsidR="007E1F33" w:rsidRPr="007E1F33" w:rsidDel="00101B10">
          <w:rPr>
            <w:rFonts w:ascii="Times New Roman" w:hAnsi="Times New Roman" w:cs="Times New Roman"/>
          </w:rPr>
          <w:delText>T</w:delText>
        </w:r>
        <w:r w:rsidR="00E760F9" w:rsidDel="00101B10">
          <w:rPr>
            <w:rFonts w:ascii="Times New Roman" w:hAnsi="Times New Roman" w:cs="Times New Roman"/>
          </w:rPr>
          <w:delText xml:space="preserve">he </w:delText>
        </w:r>
        <w:commentRangeStart w:id="244"/>
        <w:r w:rsidR="00E760F9" w:rsidDel="00101B10">
          <w:rPr>
            <w:rFonts w:ascii="Times New Roman" w:hAnsi="Times New Roman" w:cs="Times New Roman"/>
          </w:rPr>
          <w:delText xml:space="preserve">heat flow </w:delText>
        </w:r>
        <w:commentRangeEnd w:id="244"/>
        <w:r w:rsidR="00B344C8" w:rsidDel="00101B10">
          <w:rPr>
            <w:rStyle w:val="CommentReference"/>
          </w:rPr>
          <w:commentReference w:id="244"/>
        </w:r>
        <w:r w:rsidR="00E760F9" w:rsidDel="00101B10">
          <w:rPr>
            <w:rFonts w:ascii="Times New Roman" w:hAnsi="Times New Roman" w:cs="Times New Roman"/>
          </w:rPr>
          <w:delText>was generated from</w:delText>
        </w:r>
        <w:r w:rsidR="007E1F33" w:rsidRPr="007E1F33" w:rsidDel="00101B10">
          <w:rPr>
            <w:rFonts w:ascii="Times New Roman" w:hAnsi="Times New Roman" w:cs="Times New Roman"/>
          </w:rPr>
          <w:delText xml:space="preserve">: </w:delText>
        </w:r>
      </w:del>
    </w:p>
    <w:p w14:paraId="544DB833" w14:textId="17BCC2AE" w:rsidR="007E1F33" w:rsidRPr="007E1F33" w:rsidDel="00101B10" w:rsidRDefault="007E1F33">
      <w:pPr>
        <w:spacing w:line="360" w:lineRule="auto"/>
        <w:ind w:left="-567"/>
        <w:jc w:val="both"/>
        <w:rPr>
          <w:del w:id="245" w:author="user" w:date="2023-08-09T17:57:00Z"/>
          <w:rFonts w:ascii="Times New Roman" w:hAnsi="Times New Roman" w:cs="Times New Roman"/>
          <w:b/>
        </w:rPr>
      </w:pPr>
      <w:del w:id="246" w:author="user" w:date="2023-08-09T17:57:00Z">
        <w:r w:rsidRPr="007E1F33" w:rsidDel="00101B10">
          <w:rPr>
            <w:rFonts w:ascii="Times New Roman" w:hAnsi="Times New Roman" w:cs="Times New Roman"/>
            <w:b/>
          </w:rPr>
          <w:delText>Heat_flow = mass_losses_after - mass_losses_before</w:delText>
        </w:r>
      </w:del>
    </w:p>
    <w:p w14:paraId="292856C6" w14:textId="41D575BE" w:rsidR="00150353" w:rsidRDefault="007E1F33">
      <w:pPr>
        <w:spacing w:line="360" w:lineRule="auto"/>
        <w:ind w:left="-567"/>
        <w:jc w:val="both"/>
        <w:rPr>
          <w:ins w:id="247" w:author="user" w:date="2023-08-09T17:20:00Z"/>
          <w:rFonts w:ascii="Times New Roman" w:hAnsi="Times New Roman" w:cs="Times New Roman"/>
        </w:rPr>
      </w:pPr>
      <w:del w:id="248" w:author="user" w:date="2023-08-09T17:57:00Z">
        <w:r w:rsidRPr="007E1F33" w:rsidDel="00101B10">
          <w:rPr>
            <w:rFonts w:ascii="Times New Roman" w:hAnsi="Times New Roman" w:cs="Times New Roman"/>
          </w:rPr>
          <w:delText>This (ΔH) is a thermodynamic concept that quantifies the transfer of energy (in the form of heat) that occurs during a physical or chemical process. During the thermogravimetric analysis (TGA) of forest soils the heat flow provides crucial information about the thermal properties and the extent of energy proce</w:delText>
        </w:r>
        <w:r w:rsidDel="00101B10">
          <w:rPr>
            <w:rFonts w:ascii="Times New Roman" w:hAnsi="Times New Roman" w:cs="Times New Roman"/>
          </w:rPr>
          <w:delText xml:space="preserve">sses been absorbed or released </w:delText>
        </w:r>
        <w:r w:rsidRPr="007E1F33" w:rsidDel="00101B10">
          <w:rPr>
            <w:rFonts w:ascii="Times New Roman" w:hAnsi="Times New Roman" w:cs="Times New Roman"/>
          </w:rPr>
          <w:delText>that take place within the soil sample as it is subjected to increasing temperatures. The heat flow calculation is based on the difference in mass losses of the soil sample at two specific temperature points, which are significant reference points in the analysis</w:delText>
        </w:r>
      </w:del>
      <w:ins w:id="249" w:author="user" w:date="2023-08-09T16:37:00Z">
        <w:r w:rsidR="00150353" w:rsidRPr="00EA43D5">
          <w:rPr>
            <w:rFonts w:ascii="Times New Roman" w:hAnsi="Times New Roman" w:cs="Times New Roman"/>
            <w:b/>
            <w:noProof/>
          </w:rPr>
          <w:drawing>
            <wp:inline distT="0" distB="0" distL="0" distR="0" wp14:anchorId="0736DD01" wp14:editId="5EC92E3A">
              <wp:extent cx="4524375" cy="3667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3667125"/>
                      </a:xfrm>
                      <a:prstGeom prst="rect">
                        <a:avLst/>
                      </a:prstGeom>
                    </pic:spPr>
                  </pic:pic>
                </a:graphicData>
              </a:graphic>
            </wp:inline>
          </w:drawing>
        </w:r>
      </w:ins>
    </w:p>
    <w:p w14:paraId="33F03E15" w14:textId="63A83759" w:rsidR="000306CD" w:rsidRDefault="000306CD" w:rsidP="00CA4BFF">
      <w:pPr>
        <w:spacing w:line="360" w:lineRule="auto"/>
        <w:ind w:left="-567"/>
        <w:jc w:val="both"/>
        <w:rPr>
          <w:ins w:id="250" w:author="turningpointKS" w:date="2023-10-16T10:50:00Z"/>
          <w:rFonts w:ascii="Times New Roman" w:hAnsi="Times New Roman" w:cs="Times New Roman"/>
        </w:rPr>
      </w:pPr>
      <w:ins w:id="251" w:author="user" w:date="2023-08-09T17:20:00Z">
        <w:r>
          <w:rPr>
            <w:rFonts w:ascii="Times New Roman" w:hAnsi="Times New Roman" w:cs="Times New Roman"/>
          </w:rPr>
          <w:t>Fig 5.2.4: A graph of heat flow against temperature</w:t>
        </w:r>
      </w:ins>
    </w:p>
    <w:p w14:paraId="43D9A2DD" w14:textId="776F5C4D" w:rsidR="00067916" w:rsidRDefault="00067916" w:rsidP="00CA4BFF">
      <w:pPr>
        <w:spacing w:line="360" w:lineRule="auto"/>
        <w:ind w:left="-567"/>
        <w:jc w:val="both"/>
        <w:rPr>
          <w:rFonts w:ascii="Times New Roman" w:hAnsi="Times New Roman" w:cs="Times New Roman"/>
        </w:rPr>
      </w:pPr>
      <w:ins w:id="252" w:author="turningpointKS" w:date="2023-10-16T10:50:00Z">
        <w:r w:rsidRPr="00B47D85">
          <w:rPr>
            <w:rFonts w:ascii="Times New Roman" w:hAnsi="Times New Roman" w:cs="Times New Roman"/>
            <w:b/>
            <w:rPrChange w:id="253" w:author="turningpointKS" w:date="2023-10-16T10:50:00Z">
              <w:rPr>
                <w:rFonts w:ascii="Times New Roman" w:hAnsi="Times New Roman" w:cs="Times New Roman"/>
              </w:rPr>
            </w:rPrChange>
          </w:rPr>
          <w:t>Furnace and sample temperature:</w:t>
        </w:r>
        <w:r w:rsidRPr="00067916">
          <w:rPr>
            <w:rFonts w:ascii="Times New Roman" w:hAnsi="Times New Roman" w:cs="Times New Roman"/>
          </w:rPr>
          <w:t xml:space="preserve"> It involves comparing two temperatures: the furnace temperature (</w:t>
        </w:r>
        <w:proofErr w:type="spellStart"/>
        <w:proofErr w:type="gramStart"/>
        <w:r w:rsidRPr="00067916">
          <w:rPr>
            <w:rFonts w:ascii="Times New Roman" w:hAnsi="Times New Roman" w:cs="Times New Roman"/>
          </w:rPr>
          <w:t>Tr</w:t>
        </w:r>
        <w:proofErr w:type="spellEnd"/>
        <w:proofErr w:type="gramEnd"/>
        <w:r w:rsidRPr="00067916">
          <w:rPr>
            <w:rFonts w:ascii="Times New Roman" w:hAnsi="Times New Roman" w:cs="Times New Roman"/>
          </w:rPr>
          <w:t>) and the sample temperature (</w:t>
        </w:r>
        <w:proofErr w:type="spellStart"/>
        <w:r w:rsidRPr="00067916">
          <w:rPr>
            <w:rFonts w:ascii="Times New Roman" w:hAnsi="Times New Roman" w:cs="Times New Roman"/>
          </w:rPr>
          <w:t>Ts</w:t>
        </w:r>
        <w:proofErr w:type="spellEnd"/>
        <w:r w:rsidRPr="00067916">
          <w:rPr>
            <w:rFonts w:ascii="Times New Roman" w:hAnsi="Times New Roman" w:cs="Times New Roman"/>
          </w:rPr>
          <w:t xml:space="preserve">). </w:t>
        </w:r>
        <w:proofErr w:type="spellStart"/>
        <w:proofErr w:type="gramStart"/>
        <w:r w:rsidRPr="00067916">
          <w:rPr>
            <w:rFonts w:ascii="Times New Roman" w:hAnsi="Times New Roman" w:cs="Times New Roman"/>
          </w:rPr>
          <w:t>Tr</w:t>
        </w:r>
        <w:proofErr w:type="spellEnd"/>
        <w:proofErr w:type="gramEnd"/>
        <w:r w:rsidRPr="00067916">
          <w:rPr>
            <w:rFonts w:ascii="Times New Roman" w:hAnsi="Times New Roman" w:cs="Times New Roman"/>
          </w:rPr>
          <w:t xml:space="preserve"> is the controlled temperature of the heating element providing stability throughout the experiment. </w:t>
        </w:r>
        <w:proofErr w:type="spellStart"/>
        <w:r w:rsidRPr="00067916">
          <w:rPr>
            <w:rFonts w:ascii="Times New Roman" w:hAnsi="Times New Roman" w:cs="Times New Roman"/>
          </w:rPr>
          <w:t>Ts</w:t>
        </w:r>
        <w:proofErr w:type="spellEnd"/>
        <w:r w:rsidRPr="00067916">
          <w:rPr>
            <w:rFonts w:ascii="Times New Roman" w:hAnsi="Times New Roman" w:cs="Times New Roman"/>
          </w:rPr>
          <w:t xml:space="preserve"> represents the actual temperature of the degrading material and changes as the process unfolds. </w:t>
        </w:r>
        <w:r w:rsidRPr="00067916">
          <w:rPr>
            <w:rFonts w:ascii="Times New Roman" w:hAnsi="Times New Roman" w:cs="Times New Roman"/>
          </w:rPr>
          <w:lastRenderedPageBreak/>
          <w:t xml:space="preserve">Heat flow is determined by calculating the difference between </w:t>
        </w:r>
        <w:proofErr w:type="spellStart"/>
        <w:r w:rsidRPr="00067916">
          <w:rPr>
            <w:rFonts w:ascii="Times New Roman" w:hAnsi="Times New Roman" w:cs="Times New Roman"/>
          </w:rPr>
          <w:t>Ts</w:t>
        </w:r>
        <w:proofErr w:type="spellEnd"/>
        <w:r w:rsidRPr="00067916">
          <w:rPr>
            <w:rFonts w:ascii="Times New Roman" w:hAnsi="Times New Roman" w:cs="Times New Roman"/>
          </w:rPr>
          <w:t xml:space="preserve"> and </w:t>
        </w:r>
        <w:proofErr w:type="spellStart"/>
        <w:proofErr w:type="gramStart"/>
        <w:r w:rsidRPr="00067916">
          <w:rPr>
            <w:rFonts w:ascii="Times New Roman" w:hAnsi="Times New Roman" w:cs="Times New Roman"/>
          </w:rPr>
          <w:t>Tr</w:t>
        </w:r>
        <w:proofErr w:type="spellEnd"/>
        <w:proofErr w:type="gramEnd"/>
        <w:r w:rsidRPr="00067916">
          <w:rPr>
            <w:rFonts w:ascii="Times New Roman" w:hAnsi="Times New Roman" w:cs="Times New Roman"/>
          </w:rPr>
          <w:t xml:space="preserve"> at each measurement revealing how much energy is either released or absorbed during degradation.</w:t>
        </w:r>
      </w:ins>
    </w:p>
    <w:p w14:paraId="5A00B912" w14:textId="6A6C1431" w:rsidR="00830B75" w:rsidDel="00966F13" w:rsidRDefault="00966F13" w:rsidP="00CA4BFF">
      <w:pPr>
        <w:spacing w:line="360" w:lineRule="auto"/>
        <w:ind w:left="-567"/>
        <w:jc w:val="both"/>
        <w:rPr>
          <w:del w:id="254" w:author="turningpointKS" w:date="2023-10-16T11:00:00Z"/>
          <w:rFonts w:ascii="Times New Roman" w:hAnsi="Times New Roman" w:cs="Times New Roman"/>
        </w:rPr>
      </w:pPr>
      <w:ins w:id="255" w:author="turningpointKS" w:date="2023-10-16T11:00:00Z">
        <w:r w:rsidRPr="00966F13">
          <w:rPr>
            <w:rFonts w:ascii="Times New Roman" w:hAnsi="Times New Roman" w:cs="Times New Roman"/>
            <w:b/>
          </w:rPr>
          <w:t xml:space="preserve">Thermal mass loss: </w:t>
        </w:r>
        <w:r w:rsidR="005E2BD5" w:rsidRPr="005E2BD5">
          <w:rPr>
            <w:rFonts w:ascii="Times New Roman" w:hAnsi="Times New Roman" w:cs="Times New Roman"/>
            <w:rPrChange w:id="256" w:author="turningpointKS" w:date="2023-10-16T11:01:00Z">
              <w:rPr>
                <w:rFonts w:ascii="Times New Roman" w:hAnsi="Times New Roman" w:cs="Times New Roman"/>
                <w:b/>
              </w:rPr>
            </w:rPrChange>
          </w:rPr>
          <w:t>TML</w:t>
        </w:r>
        <w:r w:rsidRPr="005E2BD5">
          <w:rPr>
            <w:rFonts w:ascii="Times New Roman" w:hAnsi="Times New Roman" w:cs="Times New Roman"/>
            <w:rPrChange w:id="257" w:author="turningpointKS" w:date="2023-10-16T11:01:00Z">
              <w:rPr>
                <w:rFonts w:ascii="Times New Roman" w:hAnsi="Times New Roman" w:cs="Times New Roman"/>
                <w:b/>
              </w:rPr>
            </w:rPrChange>
          </w:rPr>
          <w:t xml:space="preserve"> serves as a critical metric for quantifying the reduction in mass during thermal decomposition processes. TML calculation proceeds through several steps. Firstly, the initial weight of the sample material is recorded. Subsequently, mass loss per minute is computed by analyzing the temperature difference (</w:t>
        </w:r>
        <w:proofErr w:type="spellStart"/>
        <w:proofErr w:type="gramStart"/>
        <w:r w:rsidRPr="005E2BD5">
          <w:rPr>
            <w:rFonts w:ascii="Times New Roman" w:hAnsi="Times New Roman" w:cs="Times New Roman"/>
            <w:rPrChange w:id="258" w:author="turningpointKS" w:date="2023-10-16T11:01:00Z">
              <w:rPr>
                <w:rFonts w:ascii="Times New Roman" w:hAnsi="Times New Roman" w:cs="Times New Roman"/>
                <w:b/>
              </w:rPr>
            </w:rPrChange>
          </w:rPr>
          <w:t>Tr</w:t>
        </w:r>
        <w:proofErr w:type="spellEnd"/>
        <w:proofErr w:type="gramEnd"/>
        <w:r w:rsidRPr="005E2BD5">
          <w:rPr>
            <w:rFonts w:ascii="Times New Roman" w:hAnsi="Times New Roman" w:cs="Times New Roman"/>
            <w:rPrChange w:id="259" w:author="turningpointKS" w:date="2023-10-16T11:01:00Z">
              <w:rPr>
                <w:rFonts w:ascii="Times New Roman" w:hAnsi="Times New Roman" w:cs="Times New Roman"/>
                <w:b/>
              </w:rPr>
            </w:rPrChange>
          </w:rPr>
          <w:t>) between successive time intervals allowing for an understanding of mass changes as temperature varies. This is followed by the calculation of cumulative mass losses providing insights into how mass loss accumulates over time. Also, the aggregation of mass losses per 10°C temperature intervals aids in comprehending the dynamics of thermal degradation. It is determined by dividing the cumulative mass loss observed at the last 10°</w:t>
        </w:r>
        <w:r w:rsidR="005E2BD5">
          <w:rPr>
            <w:rFonts w:ascii="Times New Roman" w:hAnsi="Times New Roman" w:cs="Times New Roman"/>
            <w:rPrChange w:id="260" w:author="turningpointKS" w:date="2023-10-16T11:01:00Z">
              <w:rPr>
                <w:rFonts w:ascii="Times New Roman" w:hAnsi="Times New Roman" w:cs="Times New Roman"/>
              </w:rPr>
            </w:rPrChange>
          </w:rPr>
          <w:t xml:space="preserve">C interval by the </w:t>
        </w:r>
      </w:ins>
      <w:del w:id="261" w:author="turningpointKS" w:date="2023-10-16T11:00:00Z">
        <w:r w:rsidR="00CA4BFF" w:rsidDel="00966F13">
          <w:rPr>
            <w:rFonts w:ascii="Times New Roman" w:hAnsi="Times New Roman" w:cs="Times New Roman"/>
            <w:b/>
          </w:rPr>
          <w:delText>M</w:delText>
        </w:r>
        <w:r w:rsidR="00CA4BFF" w:rsidRPr="00CA4BFF" w:rsidDel="00966F13">
          <w:rPr>
            <w:rFonts w:ascii="Times New Roman" w:hAnsi="Times New Roman" w:cs="Times New Roman"/>
            <w:b/>
          </w:rPr>
          <w:delText>ass losses after</w:delText>
        </w:r>
        <w:r w:rsidR="00393CFE" w:rsidDel="00966F13">
          <w:rPr>
            <w:rFonts w:ascii="Times New Roman" w:hAnsi="Times New Roman" w:cs="Times New Roman"/>
            <w:b/>
          </w:rPr>
          <w:delText xml:space="preserve"> and before</w:delText>
        </w:r>
        <w:r w:rsidR="00CA4BFF" w:rsidRPr="00CA4BFF" w:rsidDel="00966F13">
          <w:rPr>
            <w:rFonts w:ascii="Times New Roman" w:hAnsi="Times New Roman" w:cs="Times New Roman"/>
            <w:b/>
          </w:rPr>
          <w:delText xml:space="preserve">:  </w:delText>
        </w:r>
        <w:r w:rsidR="00CA4BFF" w:rsidRPr="00393CFE" w:rsidDel="00966F13">
          <w:rPr>
            <w:rFonts w:ascii="Times New Roman" w:hAnsi="Times New Roman" w:cs="Times New Roman"/>
          </w:rPr>
          <w:delText xml:space="preserve">This is the mass loss at higher temperature of the forest sample, for example; at 950 degrees. When there is rise in temperature during the thermogravimetric analysis, the </w:delText>
        </w:r>
        <w:r w:rsidR="00393CFE" w:rsidRPr="00393CFE" w:rsidDel="00966F13">
          <w:rPr>
            <w:rFonts w:ascii="Times New Roman" w:hAnsi="Times New Roman" w:cs="Times New Roman"/>
          </w:rPr>
          <w:delText>soils</w:delText>
        </w:r>
        <w:r w:rsidR="00393CFE" w:rsidDel="00966F13">
          <w:rPr>
            <w:rFonts w:ascii="Times New Roman" w:hAnsi="Times New Roman" w:cs="Times New Roman"/>
          </w:rPr>
          <w:delText>’</w:delText>
        </w:r>
        <w:r w:rsidR="00CA4BFF" w:rsidRPr="00393CFE" w:rsidDel="00966F13">
          <w:rPr>
            <w:rFonts w:ascii="Times New Roman" w:hAnsi="Times New Roman" w:cs="Times New Roman"/>
          </w:rPr>
          <w:delText xml:space="preserve"> organic and inorganic component undergo thermal</w:delText>
        </w:r>
        <w:r w:rsidR="00830B75" w:rsidDel="00966F13">
          <w:rPr>
            <w:rFonts w:ascii="Times New Roman" w:hAnsi="Times New Roman" w:cs="Times New Roman"/>
          </w:rPr>
          <w:delText xml:space="preserve"> decomposition which </w:delText>
        </w:r>
        <w:r w:rsidR="00393CFE" w:rsidDel="00966F13">
          <w:rPr>
            <w:rFonts w:ascii="Times New Roman" w:hAnsi="Times New Roman" w:cs="Times New Roman"/>
          </w:rPr>
          <w:delText>leads to the release of volatile compounds and weigh loss. Conversely, mass loss before is of lower temperature</w:delText>
        </w:r>
        <w:r w:rsidR="00364769" w:rsidDel="00966F13">
          <w:rPr>
            <w:rFonts w:ascii="Times New Roman" w:hAnsi="Times New Roman" w:cs="Times New Roman"/>
          </w:rPr>
          <w:delText xml:space="preserve"> (300 degrees)</w:delText>
        </w:r>
        <w:r w:rsidR="00393CFE" w:rsidDel="00966F13">
          <w:rPr>
            <w:rFonts w:ascii="Times New Roman" w:hAnsi="Times New Roman" w:cs="Times New Roman"/>
          </w:rPr>
          <w:delText xml:space="preserve"> which also undergoes the same process as that of the higher temperature. These mass losses were gotten from the experimental analysis performed in the lab</w:delText>
        </w:r>
        <w:r w:rsidR="00364769" w:rsidDel="00966F13">
          <w:rPr>
            <w:rFonts w:ascii="Times New Roman" w:hAnsi="Times New Roman" w:cs="Times New Roman"/>
          </w:rPr>
          <w:delText xml:space="preserve"> and recorded accordingly. The results from the analysis were compiled and arranged into an excel format in form of a dataset which was used for the statistical evaluation</w:delText>
        </w:r>
        <w:r w:rsidR="00830B75" w:rsidDel="00966F13">
          <w:rPr>
            <w:rFonts w:ascii="Times New Roman" w:hAnsi="Times New Roman" w:cs="Times New Roman"/>
          </w:rPr>
          <w:delText>. The sample dataset of the mass losses is shown below:</w:delText>
        </w:r>
      </w:del>
    </w:p>
    <w:p w14:paraId="68C8E0D9" w14:textId="483FB6FC" w:rsidR="00597957" w:rsidRDefault="00597957" w:rsidP="00CA4BFF">
      <w:pPr>
        <w:spacing w:line="360" w:lineRule="auto"/>
        <w:ind w:left="-567"/>
        <w:jc w:val="both"/>
        <w:rPr>
          <w:rFonts w:ascii="Times New Roman" w:hAnsi="Times New Roman" w:cs="Times New Roman"/>
        </w:rPr>
      </w:pPr>
      <w:del w:id="262" w:author="turningpointKS" w:date="2023-10-16T11:01:00Z">
        <w:r w:rsidRPr="00597957" w:rsidDel="005E2BD5">
          <w:rPr>
            <w:rFonts w:ascii="Times New Roman" w:hAnsi="Times New Roman" w:cs="Times New Roman"/>
            <w:noProof/>
          </w:rPr>
          <w:drawing>
            <wp:inline distT="0" distB="0" distL="0" distR="0" wp14:anchorId="4D8BD741" wp14:editId="3BFB45B8">
              <wp:extent cx="6361824" cy="2752725"/>
              <wp:effectExtent l="0" t="0" r="1270" b="0"/>
              <wp:docPr id="2" name="Picture 2" descr="C:\Users\user\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8449" cy="2764245"/>
                      </a:xfrm>
                      <a:prstGeom prst="rect">
                        <a:avLst/>
                      </a:prstGeom>
                      <a:noFill/>
                      <a:ln>
                        <a:noFill/>
                      </a:ln>
                    </pic:spPr>
                  </pic:pic>
                </a:graphicData>
              </a:graphic>
            </wp:inline>
          </w:drawing>
        </w:r>
      </w:del>
      <w:ins w:id="263" w:author="turningpointKS" w:date="2023-10-16T11:25:00Z">
        <w:r w:rsidR="00D0464F">
          <w:rPr>
            <w:rFonts w:ascii="Times New Roman" w:hAnsi="Times New Roman" w:cs="Times New Roman"/>
          </w:rPr>
          <w:t>Initial</w:t>
        </w:r>
      </w:ins>
      <w:ins w:id="264" w:author="turningpointKS" w:date="2023-10-16T11:01:00Z">
        <w:r w:rsidR="005E2BD5">
          <w:rPr>
            <w:rFonts w:ascii="Times New Roman" w:hAnsi="Times New Roman" w:cs="Times New Roman"/>
          </w:rPr>
          <w:t xml:space="preserve"> weight.</w:t>
        </w:r>
      </w:ins>
    </w:p>
    <w:p w14:paraId="7D66C197" w14:textId="77777777" w:rsidR="00CA4BFF" w:rsidRPr="00CA4BFF" w:rsidRDefault="00364769" w:rsidP="00CA4BFF">
      <w:pPr>
        <w:spacing w:line="360" w:lineRule="auto"/>
        <w:ind w:left="-567"/>
        <w:jc w:val="both"/>
        <w:rPr>
          <w:rFonts w:ascii="Times New Roman" w:hAnsi="Times New Roman" w:cs="Times New Roman"/>
        </w:rPr>
      </w:pPr>
      <w:r>
        <w:rPr>
          <w:rFonts w:ascii="Times New Roman" w:hAnsi="Times New Roman" w:cs="Times New Roman"/>
        </w:rPr>
        <w:t xml:space="preserve"> </w:t>
      </w:r>
    </w:p>
    <w:p w14:paraId="6A1DB91C" w14:textId="61DDEE92" w:rsidR="0099037B" w:rsidRPr="0099037B" w:rsidDel="00151E77" w:rsidRDefault="0099037B" w:rsidP="0099037B">
      <w:pPr>
        <w:spacing w:line="360" w:lineRule="auto"/>
        <w:ind w:left="-567"/>
        <w:jc w:val="both"/>
        <w:rPr>
          <w:del w:id="265" w:author="turningpointKS" w:date="2023-10-16T09:30:00Z"/>
          <w:rFonts w:ascii="Times New Roman" w:hAnsi="Times New Roman" w:cs="Times New Roman"/>
          <w:b/>
        </w:rPr>
      </w:pPr>
      <w:del w:id="266" w:author="turningpointKS" w:date="2023-10-16T09:30:00Z">
        <w:r w:rsidRPr="0099037B" w:rsidDel="00151E77">
          <w:rPr>
            <w:rFonts w:ascii="Times New Roman" w:hAnsi="Times New Roman" w:cs="Times New Roman"/>
            <w:b/>
          </w:rPr>
          <w:delText>Significance of Heat Flow:</w:delText>
        </w:r>
      </w:del>
    </w:p>
    <w:p w14:paraId="11535FBC" w14:textId="7A1B91FB" w:rsidR="0099037B" w:rsidRPr="007E1F33" w:rsidDel="00151E77" w:rsidRDefault="0099037B" w:rsidP="0099037B">
      <w:pPr>
        <w:spacing w:line="360" w:lineRule="auto"/>
        <w:ind w:left="-567"/>
        <w:jc w:val="both"/>
        <w:rPr>
          <w:del w:id="267" w:author="turningpointKS" w:date="2023-10-16T09:30:00Z"/>
          <w:rFonts w:ascii="Times New Roman" w:hAnsi="Times New Roman" w:cs="Times New Roman"/>
        </w:rPr>
      </w:pPr>
      <w:del w:id="268" w:author="turningpointKS" w:date="2023-10-16T09:30:00Z">
        <w:r w:rsidRPr="0099037B" w:rsidDel="00151E77">
          <w:rPr>
            <w:rFonts w:ascii="Times New Roman" w:hAnsi="Times New Roman" w:cs="Times New Roman"/>
          </w:rPr>
          <w:delText xml:space="preserve">The heat flow data obtained from the calculation helps in understanding the kinetics of these decomposition processes. Positive heat flow values indicate that the sample absorbed heat during the temperature increase, often associated with endothermic </w:delText>
        </w:r>
        <w:commentRangeStart w:id="269"/>
        <w:commentRangeStart w:id="270"/>
        <w:r w:rsidRPr="0099037B" w:rsidDel="00151E77">
          <w:rPr>
            <w:rFonts w:ascii="Times New Roman" w:hAnsi="Times New Roman" w:cs="Times New Roman"/>
          </w:rPr>
          <w:delText xml:space="preserve">processes like the evaporation of water. </w:delText>
        </w:r>
        <w:commentRangeEnd w:id="269"/>
        <w:r w:rsidR="00DE3AED" w:rsidDel="00151E77">
          <w:rPr>
            <w:rStyle w:val="CommentReference"/>
          </w:rPr>
          <w:commentReference w:id="269"/>
        </w:r>
        <w:commentRangeEnd w:id="270"/>
        <w:r w:rsidR="00CB13B1" w:rsidDel="00151E77">
          <w:rPr>
            <w:rStyle w:val="CommentReference"/>
          </w:rPr>
          <w:commentReference w:id="270"/>
        </w:r>
        <w:r w:rsidRPr="0099037B" w:rsidDel="00151E77">
          <w:rPr>
            <w:rFonts w:ascii="Times New Roman" w:hAnsi="Times New Roman" w:cs="Times New Roman"/>
          </w:rPr>
          <w:delText>Conversely, negative heat flow values suggest that heat was released, typically associated with exothermic processes like combustion and oxidation.</w:delText>
        </w:r>
      </w:del>
    </w:p>
    <w:p w14:paraId="468C6CBD" w14:textId="618DF028" w:rsidR="00513D78" w:rsidDel="00151E77" w:rsidRDefault="00444FB9" w:rsidP="00513D78">
      <w:pPr>
        <w:spacing w:line="360" w:lineRule="auto"/>
        <w:ind w:left="-567"/>
        <w:jc w:val="both"/>
        <w:rPr>
          <w:del w:id="271" w:author="turningpointKS" w:date="2023-10-16T09:30:00Z"/>
          <w:rFonts w:ascii="Times New Roman" w:hAnsi="Times New Roman" w:cs="Times New Roman"/>
        </w:rPr>
      </w:pPr>
      <w:del w:id="272" w:author="turningpointKS" w:date="2023-10-16T09:30:00Z">
        <w:r w:rsidRPr="00513D78" w:rsidDel="00151E77">
          <w:rPr>
            <w:rFonts w:ascii="Times New Roman" w:hAnsi="Times New Roman" w:cs="Times New Roman"/>
          </w:rPr>
          <w:delText>The Heat_flow data consists of 100 observations of heat flow values. Here are some key statistical summaries of the Heat_flow results:</w:delText>
        </w:r>
      </w:del>
    </w:p>
    <w:tbl>
      <w:tblPr>
        <w:tblStyle w:val="TableGrid"/>
        <w:tblW w:w="0" w:type="auto"/>
        <w:tblInd w:w="-567" w:type="dxa"/>
        <w:tblLook w:val="04A0" w:firstRow="1" w:lastRow="0" w:firstColumn="1" w:lastColumn="0" w:noHBand="0" w:noVBand="1"/>
      </w:tblPr>
      <w:tblGrid>
        <w:gridCol w:w="2337"/>
        <w:gridCol w:w="2337"/>
        <w:gridCol w:w="2338"/>
        <w:gridCol w:w="2338"/>
      </w:tblGrid>
      <w:tr w:rsidR="009952F0" w:rsidDel="00151E77" w14:paraId="4B9190DE" w14:textId="13343CDE" w:rsidTr="00513D78">
        <w:trPr>
          <w:del w:id="273" w:author="turningpointKS" w:date="2023-10-16T09:30:00Z"/>
        </w:trPr>
        <w:tc>
          <w:tcPr>
            <w:tcW w:w="2337" w:type="dxa"/>
          </w:tcPr>
          <w:p w14:paraId="14346667" w14:textId="324597EC" w:rsidR="00513D78" w:rsidRPr="00327284" w:rsidDel="00151E77" w:rsidRDefault="00444FB9" w:rsidP="00513D78">
            <w:pPr>
              <w:spacing w:line="360" w:lineRule="auto"/>
              <w:jc w:val="both"/>
              <w:rPr>
                <w:del w:id="274" w:author="turningpointKS" w:date="2023-10-16T09:30:00Z"/>
                <w:rFonts w:ascii="Times New Roman" w:hAnsi="Times New Roman" w:cs="Times New Roman"/>
                <w:b/>
              </w:rPr>
            </w:pPr>
            <w:del w:id="275" w:author="turningpointKS" w:date="2023-10-16T09:30:00Z">
              <w:r w:rsidRPr="00327284" w:rsidDel="00151E77">
                <w:rPr>
                  <w:rFonts w:ascii="Times New Roman" w:hAnsi="Times New Roman" w:cs="Times New Roman"/>
                  <w:b/>
                </w:rPr>
                <w:delText>Temperature</w:delText>
              </w:r>
            </w:del>
          </w:p>
        </w:tc>
        <w:tc>
          <w:tcPr>
            <w:tcW w:w="2337" w:type="dxa"/>
          </w:tcPr>
          <w:p w14:paraId="39494BCB" w14:textId="2514ECE8" w:rsidR="00513D78" w:rsidRPr="00327284" w:rsidDel="00151E77" w:rsidRDefault="00444FB9" w:rsidP="00513D78">
            <w:pPr>
              <w:spacing w:line="360" w:lineRule="auto"/>
              <w:jc w:val="both"/>
              <w:rPr>
                <w:del w:id="276" w:author="turningpointKS" w:date="2023-10-16T09:30:00Z"/>
                <w:rFonts w:ascii="Times New Roman" w:hAnsi="Times New Roman" w:cs="Times New Roman"/>
                <w:b/>
              </w:rPr>
            </w:pPr>
            <w:del w:id="277" w:author="turningpointKS" w:date="2023-10-16T09:30:00Z">
              <w:r w:rsidRPr="00327284" w:rsidDel="00151E77">
                <w:rPr>
                  <w:rFonts w:ascii="Times New Roman" w:hAnsi="Times New Roman" w:cs="Times New Roman"/>
                  <w:b/>
                </w:rPr>
                <w:delText>300 and 950 degree</w:delText>
              </w:r>
            </w:del>
          </w:p>
        </w:tc>
        <w:tc>
          <w:tcPr>
            <w:tcW w:w="2338" w:type="dxa"/>
          </w:tcPr>
          <w:p w14:paraId="4BED846F" w14:textId="2B9BA110" w:rsidR="00513D78" w:rsidRPr="00327284" w:rsidDel="00151E77" w:rsidRDefault="00444FB9" w:rsidP="00513D78">
            <w:pPr>
              <w:spacing w:line="360" w:lineRule="auto"/>
              <w:jc w:val="both"/>
              <w:rPr>
                <w:del w:id="278" w:author="turningpointKS" w:date="2023-10-16T09:30:00Z"/>
                <w:rFonts w:ascii="Times New Roman" w:hAnsi="Times New Roman" w:cs="Times New Roman"/>
                <w:b/>
              </w:rPr>
            </w:pPr>
            <w:del w:id="279" w:author="turningpointKS" w:date="2023-10-16T09:30:00Z">
              <w:r w:rsidRPr="00327284" w:rsidDel="00151E77">
                <w:rPr>
                  <w:rFonts w:ascii="Times New Roman" w:hAnsi="Times New Roman" w:cs="Times New Roman"/>
                  <w:b/>
                </w:rPr>
                <w:delText>400 and 900 degree</w:delText>
              </w:r>
            </w:del>
          </w:p>
        </w:tc>
        <w:tc>
          <w:tcPr>
            <w:tcW w:w="2338" w:type="dxa"/>
          </w:tcPr>
          <w:p w14:paraId="71FE806C" w14:textId="72D93E34" w:rsidR="00513D78" w:rsidRPr="00327284" w:rsidDel="00151E77" w:rsidRDefault="00444FB9" w:rsidP="00513D78">
            <w:pPr>
              <w:spacing w:line="360" w:lineRule="auto"/>
              <w:jc w:val="both"/>
              <w:rPr>
                <w:del w:id="280" w:author="turningpointKS" w:date="2023-10-16T09:30:00Z"/>
                <w:rFonts w:ascii="Times New Roman" w:hAnsi="Times New Roman" w:cs="Times New Roman"/>
                <w:b/>
              </w:rPr>
            </w:pPr>
            <w:del w:id="281" w:author="turningpointKS" w:date="2023-10-16T09:30:00Z">
              <w:r w:rsidRPr="00327284" w:rsidDel="00151E77">
                <w:rPr>
                  <w:rFonts w:ascii="Times New Roman" w:hAnsi="Times New Roman" w:cs="Times New Roman"/>
                  <w:b/>
                </w:rPr>
                <w:delText>320 and 330 degree</w:delText>
              </w:r>
            </w:del>
          </w:p>
        </w:tc>
      </w:tr>
      <w:tr w:rsidR="009952F0" w:rsidDel="00151E77" w14:paraId="21D7D53C" w14:textId="049F91C4" w:rsidTr="00513D78">
        <w:trPr>
          <w:del w:id="282" w:author="turningpointKS" w:date="2023-10-16T09:30:00Z"/>
        </w:trPr>
        <w:tc>
          <w:tcPr>
            <w:tcW w:w="2337" w:type="dxa"/>
          </w:tcPr>
          <w:p w14:paraId="2A6F6233" w14:textId="346E221C" w:rsidR="00513D78" w:rsidDel="00151E77" w:rsidRDefault="00444FB9" w:rsidP="00513D78">
            <w:pPr>
              <w:spacing w:line="360" w:lineRule="auto"/>
              <w:jc w:val="both"/>
              <w:rPr>
                <w:del w:id="283" w:author="turningpointKS" w:date="2023-10-16T09:30:00Z"/>
                <w:rFonts w:ascii="Times New Roman" w:hAnsi="Times New Roman" w:cs="Times New Roman"/>
              </w:rPr>
            </w:pPr>
            <w:del w:id="284" w:author="turningpointKS" w:date="2023-10-16T09:30:00Z">
              <w:r w:rsidDel="00151E77">
                <w:rPr>
                  <w:rFonts w:ascii="Times New Roman" w:hAnsi="Times New Roman" w:cs="Times New Roman"/>
                </w:rPr>
                <w:delText>Mean heat flow</w:delText>
              </w:r>
            </w:del>
          </w:p>
        </w:tc>
        <w:tc>
          <w:tcPr>
            <w:tcW w:w="2337" w:type="dxa"/>
          </w:tcPr>
          <w:p w14:paraId="0E17184B" w14:textId="4F5455DD" w:rsidR="00513D78" w:rsidDel="00151E77" w:rsidRDefault="00444FB9" w:rsidP="00513D78">
            <w:pPr>
              <w:spacing w:line="360" w:lineRule="auto"/>
              <w:jc w:val="both"/>
              <w:rPr>
                <w:del w:id="285" w:author="turningpointKS" w:date="2023-10-16T09:30:00Z"/>
                <w:rFonts w:ascii="Times New Roman" w:hAnsi="Times New Roman" w:cs="Times New Roman"/>
              </w:rPr>
            </w:pPr>
            <w:del w:id="286" w:author="turningpointKS" w:date="2023-10-16T09:30:00Z">
              <w:r w:rsidDel="00151E77">
                <w:rPr>
                  <w:rFonts w:ascii="Times New Roman" w:hAnsi="Times New Roman" w:cs="Times New Roman"/>
                </w:rPr>
                <w:delText>-0.5909</w:delText>
              </w:r>
            </w:del>
          </w:p>
        </w:tc>
        <w:tc>
          <w:tcPr>
            <w:tcW w:w="2338" w:type="dxa"/>
          </w:tcPr>
          <w:p w14:paraId="270BBFF4" w14:textId="47CE1B2E" w:rsidR="00513D78" w:rsidDel="00151E77" w:rsidRDefault="00444FB9" w:rsidP="00513D78">
            <w:pPr>
              <w:spacing w:line="360" w:lineRule="auto"/>
              <w:jc w:val="both"/>
              <w:rPr>
                <w:del w:id="287" w:author="turningpointKS" w:date="2023-10-16T09:30:00Z"/>
                <w:rFonts w:ascii="Times New Roman" w:hAnsi="Times New Roman" w:cs="Times New Roman"/>
              </w:rPr>
            </w:pPr>
            <w:del w:id="288" w:author="turningpointKS" w:date="2023-10-16T09:30:00Z">
              <w:r w:rsidRPr="002364FF" w:rsidDel="00151E77">
                <w:rPr>
                  <w:rFonts w:ascii="Times New Roman" w:hAnsi="Times New Roman" w:cs="Times New Roman"/>
                </w:rPr>
                <w:delText>-1.7268</w:delText>
              </w:r>
            </w:del>
          </w:p>
        </w:tc>
        <w:tc>
          <w:tcPr>
            <w:tcW w:w="2338" w:type="dxa"/>
          </w:tcPr>
          <w:p w14:paraId="08CFAACB" w14:textId="0D9ABF0A" w:rsidR="00513D78" w:rsidDel="00151E77" w:rsidRDefault="00444FB9" w:rsidP="00513D78">
            <w:pPr>
              <w:spacing w:line="360" w:lineRule="auto"/>
              <w:jc w:val="both"/>
              <w:rPr>
                <w:del w:id="289" w:author="turningpointKS" w:date="2023-10-16T09:30:00Z"/>
                <w:rFonts w:ascii="Times New Roman" w:hAnsi="Times New Roman" w:cs="Times New Roman"/>
              </w:rPr>
            </w:pPr>
            <w:del w:id="290" w:author="turningpointKS" w:date="2023-10-16T09:30:00Z">
              <w:r w:rsidRPr="00565B55" w:rsidDel="00151E77">
                <w:rPr>
                  <w:rFonts w:ascii="Times New Roman" w:hAnsi="Times New Roman" w:cs="Times New Roman"/>
                </w:rPr>
                <w:delText>2.6363</w:delText>
              </w:r>
            </w:del>
          </w:p>
        </w:tc>
      </w:tr>
      <w:tr w:rsidR="009952F0" w:rsidDel="00151E77" w14:paraId="77B7EBA2" w14:textId="525F7924" w:rsidTr="00513D78">
        <w:trPr>
          <w:del w:id="291" w:author="turningpointKS" w:date="2023-10-16T09:30:00Z"/>
        </w:trPr>
        <w:tc>
          <w:tcPr>
            <w:tcW w:w="2337" w:type="dxa"/>
          </w:tcPr>
          <w:p w14:paraId="701C2E12" w14:textId="57E41733" w:rsidR="00513D78" w:rsidDel="00151E77" w:rsidRDefault="00444FB9" w:rsidP="00513D78">
            <w:pPr>
              <w:spacing w:line="360" w:lineRule="auto"/>
              <w:jc w:val="both"/>
              <w:rPr>
                <w:del w:id="292" w:author="turningpointKS" w:date="2023-10-16T09:30:00Z"/>
                <w:rFonts w:ascii="Times New Roman" w:hAnsi="Times New Roman" w:cs="Times New Roman"/>
              </w:rPr>
            </w:pPr>
            <w:del w:id="293" w:author="turningpointKS" w:date="2023-10-16T09:30:00Z">
              <w:r w:rsidDel="00151E77">
                <w:rPr>
                  <w:rFonts w:ascii="Times New Roman" w:hAnsi="Times New Roman" w:cs="Times New Roman"/>
                </w:rPr>
                <w:delText>Standard deviation</w:delText>
              </w:r>
            </w:del>
          </w:p>
        </w:tc>
        <w:tc>
          <w:tcPr>
            <w:tcW w:w="2337" w:type="dxa"/>
          </w:tcPr>
          <w:p w14:paraId="04204920" w14:textId="0D153408" w:rsidR="00513D78" w:rsidDel="00151E77" w:rsidRDefault="00444FB9" w:rsidP="00513D78">
            <w:pPr>
              <w:spacing w:line="360" w:lineRule="auto"/>
              <w:jc w:val="both"/>
              <w:rPr>
                <w:del w:id="294" w:author="turningpointKS" w:date="2023-10-16T09:30:00Z"/>
                <w:rFonts w:ascii="Times New Roman" w:hAnsi="Times New Roman" w:cs="Times New Roman"/>
              </w:rPr>
            </w:pPr>
            <w:del w:id="295" w:author="turningpointKS" w:date="2023-10-16T09:30:00Z">
              <w:r w:rsidDel="00151E77">
                <w:rPr>
                  <w:rFonts w:ascii="Times New Roman" w:hAnsi="Times New Roman" w:cs="Times New Roman"/>
                </w:rPr>
                <w:delText>0.5131</w:delText>
              </w:r>
            </w:del>
          </w:p>
        </w:tc>
        <w:tc>
          <w:tcPr>
            <w:tcW w:w="2338" w:type="dxa"/>
          </w:tcPr>
          <w:p w14:paraId="65A20958" w14:textId="3684383A" w:rsidR="00513D78" w:rsidDel="00151E77" w:rsidRDefault="00444FB9" w:rsidP="00513D78">
            <w:pPr>
              <w:spacing w:line="360" w:lineRule="auto"/>
              <w:jc w:val="both"/>
              <w:rPr>
                <w:del w:id="296" w:author="turningpointKS" w:date="2023-10-16T09:30:00Z"/>
                <w:rFonts w:ascii="Times New Roman" w:hAnsi="Times New Roman" w:cs="Times New Roman"/>
              </w:rPr>
            </w:pPr>
            <w:del w:id="297" w:author="turningpointKS" w:date="2023-10-16T09:30:00Z">
              <w:r w:rsidRPr="002364FF" w:rsidDel="00151E77">
                <w:rPr>
                  <w:rFonts w:ascii="Times New Roman" w:hAnsi="Times New Roman" w:cs="Times New Roman"/>
                </w:rPr>
                <w:delText>2.3046</w:delText>
              </w:r>
            </w:del>
          </w:p>
        </w:tc>
        <w:tc>
          <w:tcPr>
            <w:tcW w:w="2338" w:type="dxa"/>
          </w:tcPr>
          <w:p w14:paraId="144D6211" w14:textId="54260A21" w:rsidR="00513D78" w:rsidDel="00151E77" w:rsidRDefault="00444FB9" w:rsidP="00513D78">
            <w:pPr>
              <w:spacing w:line="360" w:lineRule="auto"/>
              <w:jc w:val="both"/>
              <w:rPr>
                <w:del w:id="298" w:author="turningpointKS" w:date="2023-10-16T09:30:00Z"/>
                <w:rFonts w:ascii="Times New Roman" w:hAnsi="Times New Roman" w:cs="Times New Roman"/>
              </w:rPr>
            </w:pPr>
            <w:del w:id="299" w:author="turningpointKS" w:date="2023-10-16T09:30:00Z">
              <w:r w:rsidDel="00151E77">
                <w:rPr>
                  <w:rFonts w:ascii="Segoe UI" w:hAnsi="Segoe UI" w:cs="Segoe UI"/>
                  <w:color w:val="374151"/>
                  <w:shd w:val="clear" w:color="auto" w:fill="F7F7F8"/>
                </w:rPr>
                <w:delText>3.6063</w:delText>
              </w:r>
            </w:del>
          </w:p>
        </w:tc>
      </w:tr>
      <w:tr w:rsidR="009952F0" w:rsidDel="00151E77" w14:paraId="7360728F" w14:textId="1C3112CB" w:rsidTr="00513D78">
        <w:trPr>
          <w:del w:id="300" w:author="turningpointKS" w:date="2023-10-16T09:30:00Z"/>
        </w:trPr>
        <w:tc>
          <w:tcPr>
            <w:tcW w:w="2337" w:type="dxa"/>
          </w:tcPr>
          <w:p w14:paraId="65D78E4D" w14:textId="178BC1D2" w:rsidR="00513D78" w:rsidDel="00151E77" w:rsidRDefault="00444FB9" w:rsidP="00513D78">
            <w:pPr>
              <w:spacing w:line="360" w:lineRule="auto"/>
              <w:jc w:val="both"/>
              <w:rPr>
                <w:del w:id="301" w:author="turningpointKS" w:date="2023-10-16T09:30:00Z"/>
                <w:rFonts w:ascii="Times New Roman" w:hAnsi="Times New Roman" w:cs="Times New Roman"/>
              </w:rPr>
            </w:pPr>
            <w:del w:id="302" w:author="turningpointKS" w:date="2023-10-16T09:30:00Z">
              <w:r w:rsidDel="00151E77">
                <w:rPr>
                  <w:rFonts w:ascii="Times New Roman" w:hAnsi="Times New Roman" w:cs="Times New Roman"/>
                </w:rPr>
                <w:delText>Minimum heat flow</w:delText>
              </w:r>
            </w:del>
          </w:p>
        </w:tc>
        <w:tc>
          <w:tcPr>
            <w:tcW w:w="2337" w:type="dxa"/>
          </w:tcPr>
          <w:p w14:paraId="197B01E8" w14:textId="32CC4D7F" w:rsidR="00513D78" w:rsidDel="00151E77" w:rsidRDefault="00444FB9" w:rsidP="00513D78">
            <w:pPr>
              <w:spacing w:line="360" w:lineRule="auto"/>
              <w:jc w:val="both"/>
              <w:rPr>
                <w:del w:id="303" w:author="turningpointKS" w:date="2023-10-16T09:30:00Z"/>
                <w:rFonts w:ascii="Times New Roman" w:hAnsi="Times New Roman" w:cs="Times New Roman"/>
              </w:rPr>
            </w:pPr>
            <w:del w:id="304" w:author="turningpointKS" w:date="2023-10-16T09:30:00Z">
              <w:r w:rsidDel="00151E77">
                <w:rPr>
                  <w:rFonts w:ascii="Times New Roman" w:hAnsi="Times New Roman" w:cs="Times New Roman"/>
                </w:rPr>
                <w:delText>-2.8105</w:delText>
              </w:r>
            </w:del>
          </w:p>
        </w:tc>
        <w:tc>
          <w:tcPr>
            <w:tcW w:w="2338" w:type="dxa"/>
          </w:tcPr>
          <w:p w14:paraId="1F04E445" w14:textId="58C25945" w:rsidR="00513D78" w:rsidDel="00151E77" w:rsidRDefault="00444FB9" w:rsidP="00513D78">
            <w:pPr>
              <w:spacing w:line="360" w:lineRule="auto"/>
              <w:jc w:val="both"/>
              <w:rPr>
                <w:del w:id="305" w:author="turningpointKS" w:date="2023-10-16T09:30:00Z"/>
                <w:rFonts w:ascii="Times New Roman" w:hAnsi="Times New Roman" w:cs="Times New Roman"/>
              </w:rPr>
            </w:pPr>
            <w:del w:id="306" w:author="turningpointKS" w:date="2023-10-16T09:30:00Z">
              <w:r w:rsidRPr="009574D2" w:rsidDel="00151E77">
                <w:rPr>
                  <w:rFonts w:ascii="Times New Roman" w:hAnsi="Times New Roman" w:cs="Times New Roman"/>
                </w:rPr>
                <w:delText>-13.9850</w:delText>
              </w:r>
            </w:del>
          </w:p>
        </w:tc>
        <w:tc>
          <w:tcPr>
            <w:tcW w:w="2338" w:type="dxa"/>
          </w:tcPr>
          <w:p w14:paraId="19B5ED61" w14:textId="01AE70FC" w:rsidR="00513D78" w:rsidDel="00151E77" w:rsidRDefault="00444FB9" w:rsidP="00513D78">
            <w:pPr>
              <w:spacing w:line="360" w:lineRule="auto"/>
              <w:jc w:val="both"/>
              <w:rPr>
                <w:del w:id="307" w:author="turningpointKS" w:date="2023-10-16T09:30:00Z"/>
                <w:rFonts w:ascii="Times New Roman" w:hAnsi="Times New Roman" w:cs="Times New Roman"/>
              </w:rPr>
            </w:pPr>
            <w:del w:id="308" w:author="turningpointKS" w:date="2023-10-16T09:30:00Z">
              <w:r w:rsidRPr="00565B55" w:rsidDel="00151E77">
                <w:rPr>
                  <w:rFonts w:ascii="Times New Roman" w:hAnsi="Times New Roman" w:cs="Times New Roman"/>
                </w:rPr>
                <w:delText>-13.9850</w:delText>
              </w:r>
              <w:r w:rsidDel="00151E77">
                <w:rPr>
                  <w:rFonts w:ascii="Times New Roman" w:hAnsi="Times New Roman" w:cs="Times New Roman"/>
                </w:rPr>
                <w:delText xml:space="preserve">  </w:delText>
              </w:r>
            </w:del>
          </w:p>
        </w:tc>
      </w:tr>
      <w:tr w:rsidR="009952F0" w:rsidDel="00151E77" w14:paraId="0AF6A29C" w14:textId="1B06A9A4" w:rsidTr="00513D78">
        <w:trPr>
          <w:del w:id="309" w:author="turningpointKS" w:date="2023-10-16T09:30:00Z"/>
        </w:trPr>
        <w:tc>
          <w:tcPr>
            <w:tcW w:w="2337" w:type="dxa"/>
          </w:tcPr>
          <w:p w14:paraId="5617CD5C" w14:textId="2F72071C" w:rsidR="00513D78" w:rsidDel="00151E77" w:rsidRDefault="00444FB9" w:rsidP="00513D78">
            <w:pPr>
              <w:spacing w:line="360" w:lineRule="auto"/>
              <w:jc w:val="both"/>
              <w:rPr>
                <w:del w:id="310" w:author="turningpointKS" w:date="2023-10-16T09:30:00Z"/>
                <w:rFonts w:ascii="Times New Roman" w:hAnsi="Times New Roman" w:cs="Times New Roman"/>
              </w:rPr>
            </w:pPr>
            <w:del w:id="311" w:author="turningpointKS" w:date="2023-10-16T09:30:00Z">
              <w:r w:rsidDel="00151E77">
                <w:rPr>
                  <w:rFonts w:ascii="Times New Roman" w:hAnsi="Times New Roman" w:cs="Times New Roman"/>
                </w:rPr>
                <w:delText xml:space="preserve">Maximum heat flow </w:delText>
              </w:r>
            </w:del>
          </w:p>
        </w:tc>
        <w:tc>
          <w:tcPr>
            <w:tcW w:w="2337" w:type="dxa"/>
          </w:tcPr>
          <w:p w14:paraId="6A2E3489" w14:textId="1FB66B67" w:rsidR="00513D78" w:rsidDel="00151E77" w:rsidRDefault="00444FB9" w:rsidP="00513D78">
            <w:pPr>
              <w:spacing w:line="360" w:lineRule="auto"/>
              <w:jc w:val="both"/>
              <w:rPr>
                <w:del w:id="312" w:author="turningpointKS" w:date="2023-10-16T09:30:00Z"/>
                <w:rFonts w:ascii="Times New Roman" w:hAnsi="Times New Roman" w:cs="Times New Roman"/>
              </w:rPr>
            </w:pPr>
            <w:del w:id="313" w:author="turningpointKS" w:date="2023-10-16T09:30:00Z">
              <w:r w:rsidDel="00151E77">
                <w:rPr>
                  <w:rFonts w:ascii="Times New Roman" w:hAnsi="Times New Roman" w:cs="Times New Roman"/>
                </w:rPr>
                <w:delText>0.0000</w:delText>
              </w:r>
            </w:del>
          </w:p>
        </w:tc>
        <w:tc>
          <w:tcPr>
            <w:tcW w:w="2338" w:type="dxa"/>
          </w:tcPr>
          <w:p w14:paraId="09A25E1D" w14:textId="0D72546A" w:rsidR="00513D78" w:rsidDel="00151E77" w:rsidRDefault="00444FB9" w:rsidP="00513D78">
            <w:pPr>
              <w:spacing w:line="360" w:lineRule="auto"/>
              <w:jc w:val="both"/>
              <w:rPr>
                <w:del w:id="314" w:author="turningpointKS" w:date="2023-10-16T09:30:00Z"/>
                <w:rFonts w:ascii="Times New Roman" w:hAnsi="Times New Roman" w:cs="Times New Roman"/>
              </w:rPr>
            </w:pPr>
            <w:del w:id="315" w:author="turningpointKS" w:date="2023-10-16T09:30:00Z">
              <w:r w:rsidDel="00151E77">
                <w:rPr>
                  <w:rFonts w:ascii="Times New Roman" w:hAnsi="Times New Roman" w:cs="Times New Roman"/>
                </w:rPr>
                <w:delText>0.0000</w:delText>
              </w:r>
            </w:del>
          </w:p>
        </w:tc>
        <w:tc>
          <w:tcPr>
            <w:tcW w:w="2338" w:type="dxa"/>
          </w:tcPr>
          <w:p w14:paraId="3501390E" w14:textId="54DF7134" w:rsidR="00513D78" w:rsidDel="00151E77" w:rsidRDefault="00444FB9" w:rsidP="00513D78">
            <w:pPr>
              <w:spacing w:line="360" w:lineRule="auto"/>
              <w:jc w:val="both"/>
              <w:rPr>
                <w:del w:id="316" w:author="turningpointKS" w:date="2023-10-16T09:30:00Z"/>
                <w:rFonts w:ascii="Times New Roman" w:hAnsi="Times New Roman" w:cs="Times New Roman"/>
              </w:rPr>
            </w:pPr>
            <w:del w:id="317" w:author="turningpointKS" w:date="2023-10-16T09:30:00Z">
              <w:r w:rsidDel="00151E77">
                <w:rPr>
                  <w:rFonts w:ascii="Times New Roman" w:hAnsi="Times New Roman" w:cs="Times New Roman"/>
                </w:rPr>
                <w:delText>1.0000</w:delText>
              </w:r>
            </w:del>
          </w:p>
        </w:tc>
      </w:tr>
    </w:tbl>
    <w:p w14:paraId="32C8E9F4" w14:textId="69A6B292" w:rsidR="00513D78" w:rsidDel="00151E77" w:rsidRDefault="00513D78" w:rsidP="00513D78">
      <w:pPr>
        <w:spacing w:line="360" w:lineRule="auto"/>
        <w:ind w:left="-567"/>
        <w:jc w:val="both"/>
        <w:rPr>
          <w:del w:id="318" w:author="turningpointKS" w:date="2023-10-16T09:30:00Z"/>
          <w:rFonts w:ascii="Times New Roman" w:hAnsi="Times New Roman" w:cs="Times New Roman"/>
        </w:rPr>
      </w:pPr>
    </w:p>
    <w:p w14:paraId="60C400B8" w14:textId="77777777" w:rsidR="00D1498B" w:rsidRPr="00D1498B" w:rsidRDefault="00444FB9" w:rsidP="00D1498B">
      <w:pPr>
        <w:spacing w:line="360" w:lineRule="auto"/>
        <w:ind w:left="-567"/>
        <w:jc w:val="both"/>
        <w:rPr>
          <w:rFonts w:ascii="Times New Roman" w:hAnsi="Times New Roman" w:cs="Times New Roman"/>
          <w:b/>
        </w:rPr>
      </w:pPr>
      <w:r>
        <w:rPr>
          <w:rFonts w:ascii="Times New Roman" w:hAnsi="Times New Roman" w:cs="Times New Roman"/>
          <w:b/>
        </w:rPr>
        <w:t xml:space="preserve">5.2.5 </w:t>
      </w:r>
      <w:r w:rsidR="00644C34" w:rsidRPr="00D1498B">
        <w:rPr>
          <w:rFonts w:ascii="Times New Roman" w:hAnsi="Times New Roman" w:cs="Times New Roman"/>
          <w:b/>
        </w:rPr>
        <w:t>Effect of</w:t>
      </w:r>
      <w:r w:rsidRPr="00D1498B">
        <w:rPr>
          <w:rFonts w:ascii="Times New Roman" w:hAnsi="Times New Roman" w:cs="Times New Roman"/>
          <w:b/>
        </w:rPr>
        <w:t xml:space="preserve"> Soil </w:t>
      </w:r>
      <w:commentRangeStart w:id="319"/>
      <w:commentRangeStart w:id="320"/>
      <w:r w:rsidRPr="00D1498B">
        <w:rPr>
          <w:rFonts w:ascii="Times New Roman" w:hAnsi="Times New Roman" w:cs="Times New Roman"/>
          <w:b/>
        </w:rPr>
        <w:t>Properties and Additives:</w:t>
      </w:r>
      <w:commentRangeEnd w:id="319"/>
      <w:r w:rsidR="00B344C8">
        <w:rPr>
          <w:rStyle w:val="CommentReference"/>
        </w:rPr>
        <w:commentReference w:id="319"/>
      </w:r>
      <w:commentRangeEnd w:id="320"/>
      <w:r w:rsidR="00CB13B1">
        <w:rPr>
          <w:rStyle w:val="CommentReference"/>
        </w:rPr>
        <w:commentReference w:id="320"/>
      </w:r>
    </w:p>
    <w:p w14:paraId="40FE3E54" w14:textId="7BAA2416" w:rsidR="000306CD" w:rsidDel="000306CD" w:rsidRDefault="00444FB9" w:rsidP="000306CD">
      <w:pPr>
        <w:spacing w:line="360" w:lineRule="auto"/>
        <w:ind w:left="-567"/>
        <w:jc w:val="both"/>
        <w:rPr>
          <w:del w:id="321" w:author="user" w:date="2023-08-09T17:16:00Z"/>
          <w:rFonts w:ascii="Times New Roman" w:hAnsi="Times New Roman" w:cs="Times New Roman"/>
        </w:rPr>
      </w:pPr>
      <w:r w:rsidRPr="00644C34">
        <w:rPr>
          <w:rFonts w:ascii="Times New Roman" w:hAnsi="Times New Roman" w:cs="Times New Roman"/>
        </w:rPr>
        <w:t>The relationships between heat flow, biodegradation, and soil properties such as organic carbon content (</w:t>
      </w:r>
      <w:proofErr w:type="spellStart"/>
      <w:r w:rsidRPr="00644C34">
        <w:rPr>
          <w:rFonts w:ascii="Times New Roman" w:hAnsi="Times New Roman" w:cs="Times New Roman"/>
        </w:rPr>
        <w:t>Corg</w:t>
      </w:r>
      <w:proofErr w:type="spellEnd"/>
      <w:r w:rsidRPr="00644C34">
        <w:rPr>
          <w:rFonts w:ascii="Times New Roman" w:hAnsi="Times New Roman" w:cs="Times New Roman"/>
        </w:rPr>
        <w:t>), total nitrogen content (</w:t>
      </w:r>
      <w:proofErr w:type="spellStart"/>
      <w:proofErr w:type="gramStart"/>
      <w:r w:rsidRPr="00644C34">
        <w:rPr>
          <w:rFonts w:ascii="Times New Roman" w:hAnsi="Times New Roman" w:cs="Times New Roman"/>
        </w:rPr>
        <w:t>Nt</w:t>
      </w:r>
      <w:proofErr w:type="spellEnd"/>
      <w:proofErr w:type="gramEnd"/>
      <w:r w:rsidRPr="00644C34">
        <w:rPr>
          <w:rFonts w:ascii="Times New Roman" w:hAnsi="Times New Roman" w:cs="Times New Roman"/>
        </w:rPr>
        <w:t xml:space="preserve">), and clay content were also explored. The analysis indicated that these soil </w:t>
      </w:r>
      <w:proofErr w:type="spellStart"/>
      <w:r w:rsidRPr="00644C34">
        <w:rPr>
          <w:rFonts w:ascii="Times New Roman" w:hAnsi="Times New Roman" w:cs="Times New Roman"/>
        </w:rPr>
        <w:t>p</w:t>
      </w:r>
      <w:del w:id="322" w:author="user" w:date="2023-08-09T17:18:00Z">
        <w:r w:rsidRPr="00644C34" w:rsidDel="000306CD">
          <w:rPr>
            <w:rFonts w:ascii="Times New Roman" w:hAnsi="Times New Roman" w:cs="Times New Roman"/>
          </w:rPr>
          <w:delText>r</w:delText>
        </w:r>
      </w:del>
      <w:r w:rsidRPr="00644C34">
        <w:rPr>
          <w:rFonts w:ascii="Times New Roman" w:hAnsi="Times New Roman" w:cs="Times New Roman"/>
        </w:rPr>
        <w:t>operties</w:t>
      </w:r>
      <w:proofErr w:type="spellEnd"/>
      <w:r w:rsidRPr="00644C34">
        <w:rPr>
          <w:rFonts w:ascii="Times New Roman" w:hAnsi="Times New Roman" w:cs="Times New Roman"/>
        </w:rPr>
        <w:t xml:space="preserve"> influence the relationship between heat flow and biodegradation. The presence of certain additives may also affect the extent of biodegradation, indicating potential implications for soil management and organic matter decomposit</w:t>
      </w:r>
      <w:r w:rsidR="004C7A82">
        <w:rPr>
          <w:rFonts w:ascii="Times New Roman" w:hAnsi="Times New Roman" w:cs="Times New Roman"/>
        </w:rPr>
        <w:t>ion.</w:t>
      </w:r>
    </w:p>
    <w:p w14:paraId="7B1A9F3C" w14:textId="77777777" w:rsidR="000306CD" w:rsidRDefault="000306CD">
      <w:pPr>
        <w:spacing w:line="360" w:lineRule="auto"/>
        <w:jc w:val="both"/>
        <w:rPr>
          <w:ins w:id="323" w:author="user" w:date="2023-08-09T17:18:00Z"/>
          <w:rFonts w:ascii="Times New Roman" w:hAnsi="Times New Roman" w:cs="Times New Roman"/>
        </w:rPr>
        <w:pPrChange w:id="324" w:author="user" w:date="2023-08-09T16:58:00Z">
          <w:pPr>
            <w:pStyle w:val="ListParagraph"/>
            <w:numPr>
              <w:numId w:val="9"/>
            </w:numPr>
            <w:spacing w:line="360" w:lineRule="auto"/>
            <w:ind w:left="153" w:hanging="360"/>
            <w:jc w:val="both"/>
          </w:pPr>
        </w:pPrChange>
      </w:pPr>
    </w:p>
    <w:p w14:paraId="475BC4F8" w14:textId="44F9ED16" w:rsidR="000306CD" w:rsidRDefault="000306CD">
      <w:pPr>
        <w:spacing w:line="360" w:lineRule="auto"/>
        <w:jc w:val="both"/>
        <w:rPr>
          <w:ins w:id="325" w:author="user" w:date="2023-08-09T17:21:00Z"/>
          <w:rFonts w:ascii="Times New Roman" w:hAnsi="Times New Roman" w:cs="Times New Roman"/>
        </w:rPr>
        <w:pPrChange w:id="326" w:author="user" w:date="2023-08-09T16:58:00Z">
          <w:pPr>
            <w:pStyle w:val="ListParagraph"/>
            <w:numPr>
              <w:numId w:val="9"/>
            </w:numPr>
            <w:spacing w:line="360" w:lineRule="auto"/>
            <w:ind w:left="153" w:hanging="360"/>
            <w:jc w:val="both"/>
          </w:pPr>
        </w:pPrChange>
      </w:pPr>
      <w:ins w:id="327" w:author="user" w:date="2023-08-09T17:19:00Z">
        <w:r>
          <w:rPr>
            <w:noProof/>
          </w:rPr>
          <w:drawing>
            <wp:inline distT="0" distB="0" distL="0" distR="0" wp14:anchorId="12911F9C" wp14:editId="31186FA5">
              <wp:extent cx="5942965" cy="3076575"/>
              <wp:effectExtent l="0" t="0" r="635" b="9525"/>
              <wp:docPr id="9" name="Picture 9" descr="Specific gravity of stabilized soil as function of additive Consistenc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ic gravity of stabilized soil as function of additive Consistency...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327" cy="3081939"/>
                      </a:xfrm>
                      <a:prstGeom prst="rect">
                        <a:avLst/>
                      </a:prstGeom>
                      <a:noFill/>
                      <a:ln>
                        <a:noFill/>
                      </a:ln>
                    </pic:spPr>
                  </pic:pic>
                </a:graphicData>
              </a:graphic>
            </wp:inline>
          </w:drawing>
        </w:r>
      </w:ins>
    </w:p>
    <w:p w14:paraId="13C29F81" w14:textId="3AE7F13F" w:rsidR="000D1BBB" w:rsidRDefault="000D1BBB">
      <w:pPr>
        <w:spacing w:line="360" w:lineRule="auto"/>
        <w:jc w:val="both"/>
        <w:rPr>
          <w:ins w:id="328" w:author="user" w:date="2023-08-09T17:18:00Z"/>
          <w:rFonts w:ascii="Times New Roman" w:hAnsi="Times New Roman" w:cs="Times New Roman"/>
        </w:rPr>
        <w:pPrChange w:id="329" w:author="user" w:date="2023-08-09T16:58:00Z">
          <w:pPr>
            <w:pStyle w:val="ListParagraph"/>
            <w:numPr>
              <w:numId w:val="9"/>
            </w:numPr>
            <w:spacing w:line="360" w:lineRule="auto"/>
            <w:ind w:left="153" w:hanging="360"/>
            <w:jc w:val="both"/>
          </w:pPr>
        </w:pPrChange>
      </w:pPr>
      <w:ins w:id="330" w:author="user" w:date="2023-08-09T17:21:00Z">
        <w:r>
          <w:rPr>
            <w:rFonts w:ascii="Times New Roman" w:hAnsi="Times New Roman" w:cs="Times New Roman"/>
          </w:rPr>
          <w:t>Fig 5.2.5:</w:t>
        </w:r>
      </w:ins>
      <w:ins w:id="331" w:author="user" w:date="2023-08-09T17:22:00Z">
        <w:r>
          <w:rPr>
            <w:rFonts w:ascii="Times New Roman" w:hAnsi="Times New Roman" w:cs="Times New Roman"/>
          </w:rPr>
          <w:t xml:space="preserve"> A graph showing the effect of additives</w:t>
        </w:r>
      </w:ins>
    </w:p>
    <w:p w14:paraId="30615A06" w14:textId="77777777" w:rsidR="000306CD" w:rsidRDefault="000306CD" w:rsidP="000306CD">
      <w:pPr>
        <w:spacing w:line="360" w:lineRule="auto"/>
        <w:ind w:left="-567"/>
        <w:jc w:val="both"/>
        <w:rPr>
          <w:ins w:id="332" w:author="user" w:date="2023-08-09T17:18:00Z"/>
          <w:rFonts w:ascii="Times New Roman" w:hAnsi="Times New Roman" w:cs="Times New Roman"/>
        </w:rPr>
      </w:pPr>
    </w:p>
    <w:p w14:paraId="21C76FD9" w14:textId="77777777" w:rsidR="000306CD" w:rsidRDefault="000306CD" w:rsidP="000306CD">
      <w:pPr>
        <w:spacing w:line="360" w:lineRule="auto"/>
        <w:ind w:left="-567"/>
        <w:jc w:val="both"/>
        <w:rPr>
          <w:ins w:id="333" w:author="user" w:date="2023-08-09T17:18:00Z"/>
          <w:rFonts w:ascii="Times New Roman" w:hAnsi="Times New Roman" w:cs="Times New Roman"/>
        </w:rPr>
      </w:pPr>
    </w:p>
    <w:p w14:paraId="3DAE729C" w14:textId="300FDDF0" w:rsidR="00BC54F0" w:rsidRDefault="00BC54F0">
      <w:pPr>
        <w:spacing w:line="360" w:lineRule="auto"/>
        <w:jc w:val="both"/>
        <w:rPr>
          <w:rFonts w:ascii="Times New Roman" w:hAnsi="Times New Roman" w:cs="Times New Roman"/>
        </w:rPr>
        <w:pPrChange w:id="334" w:author="user" w:date="2023-08-09T16:58:00Z">
          <w:pPr>
            <w:pStyle w:val="ListParagraph"/>
            <w:numPr>
              <w:numId w:val="9"/>
            </w:numPr>
            <w:spacing w:line="360" w:lineRule="auto"/>
            <w:ind w:left="153" w:hanging="360"/>
            <w:jc w:val="both"/>
          </w:pPr>
        </w:pPrChange>
      </w:pPr>
    </w:p>
    <w:p w14:paraId="686F923A" w14:textId="77777777" w:rsidR="00BC54F0" w:rsidDel="003A0C57" w:rsidRDefault="00444FB9">
      <w:pPr>
        <w:spacing w:line="360" w:lineRule="auto"/>
        <w:ind w:left="-207"/>
        <w:jc w:val="both"/>
        <w:rPr>
          <w:del w:id="335" w:author="user" w:date="2023-08-09T16:58:00Z"/>
          <w:rFonts w:ascii="Times New Roman" w:hAnsi="Times New Roman" w:cs="Times New Roman"/>
          <w:b/>
        </w:rPr>
        <w:pPrChange w:id="336" w:author="user" w:date="2023-08-09T16:58:00Z">
          <w:pPr>
            <w:spacing w:line="360" w:lineRule="auto"/>
            <w:jc w:val="both"/>
          </w:pPr>
        </w:pPrChange>
      </w:pPr>
      <w:r>
        <w:rPr>
          <w:rFonts w:ascii="Times New Roman" w:hAnsi="Times New Roman" w:cs="Times New Roman"/>
          <w:b/>
        </w:rPr>
        <w:t>5.3</w:t>
      </w:r>
      <w:r w:rsidR="003D7988" w:rsidRPr="00BC54F0">
        <w:rPr>
          <w:rFonts w:ascii="Times New Roman" w:hAnsi="Times New Roman" w:cs="Times New Roman"/>
          <w:b/>
        </w:rPr>
        <w:t xml:space="preserve"> Discussion</w:t>
      </w:r>
    </w:p>
    <w:p w14:paraId="48D7AAC6" w14:textId="77777777" w:rsidR="003A0C57" w:rsidRDefault="003A0C57" w:rsidP="00BC54F0">
      <w:pPr>
        <w:spacing w:line="360" w:lineRule="auto"/>
        <w:ind w:left="-207"/>
        <w:jc w:val="both"/>
        <w:rPr>
          <w:ins w:id="337" w:author="user" w:date="2023-08-09T16:58:00Z"/>
          <w:rFonts w:ascii="Times New Roman" w:hAnsi="Times New Roman" w:cs="Times New Roman"/>
        </w:rPr>
      </w:pPr>
    </w:p>
    <w:p w14:paraId="1B49A6D2" w14:textId="77777777" w:rsidR="00BC54F0" w:rsidRDefault="00444FB9">
      <w:pPr>
        <w:spacing w:line="360" w:lineRule="auto"/>
        <w:ind w:left="-207"/>
        <w:jc w:val="both"/>
        <w:rPr>
          <w:rFonts w:ascii="Times New Roman" w:hAnsi="Times New Roman" w:cs="Times New Roman"/>
        </w:rPr>
        <w:pPrChange w:id="338" w:author="user" w:date="2023-08-09T16:58:00Z">
          <w:pPr>
            <w:spacing w:line="360" w:lineRule="auto"/>
            <w:jc w:val="both"/>
          </w:pPr>
        </w:pPrChange>
      </w:pPr>
      <w:r>
        <w:rPr>
          <w:rFonts w:ascii="Times New Roman" w:hAnsi="Times New Roman" w:cs="Times New Roman"/>
          <w:b/>
        </w:rPr>
        <w:t>5.3.1</w:t>
      </w:r>
      <w:r w:rsidR="003D7988" w:rsidRPr="00BC54F0">
        <w:rPr>
          <w:rFonts w:ascii="Times New Roman" w:hAnsi="Times New Roman" w:cs="Times New Roman"/>
          <w:b/>
        </w:rPr>
        <w:t>Discussion of Results</w:t>
      </w:r>
    </w:p>
    <w:p w14:paraId="5CD2E8A6" w14:textId="6E42A717" w:rsidR="00AD5318" w:rsidRPr="00AD5318" w:rsidRDefault="00AD5318" w:rsidP="00AD5318">
      <w:pPr>
        <w:spacing w:line="360" w:lineRule="auto"/>
        <w:ind w:left="-207"/>
        <w:jc w:val="both"/>
        <w:rPr>
          <w:ins w:id="339" w:author="turningpointKS" w:date="2023-10-16T10:08:00Z"/>
          <w:rFonts w:ascii="Times New Roman" w:hAnsi="Times New Roman" w:cs="Times New Roman"/>
        </w:rPr>
        <w:pPrChange w:id="340" w:author="turningpointKS" w:date="2023-10-16T10:08:00Z">
          <w:pPr>
            <w:spacing w:line="360" w:lineRule="auto"/>
            <w:ind w:left="-207"/>
            <w:jc w:val="both"/>
          </w:pPr>
        </w:pPrChange>
      </w:pPr>
      <w:ins w:id="341" w:author="turningpointKS" w:date="2023-10-16T10:08:00Z">
        <w:r w:rsidRPr="00AD5318">
          <w:rPr>
            <w:rFonts w:ascii="Times New Roman" w:hAnsi="Times New Roman" w:cs="Times New Roman"/>
          </w:rPr>
          <w:t>The results obtained from the comprehensive analysis of heat flow and its correlations with various parameters shed light on the intricate dynamics of biological degradation. These findings have far-reaching implications in the fields of environmental science and agriculture.</w:t>
        </w:r>
      </w:ins>
    </w:p>
    <w:p w14:paraId="400999B3" w14:textId="77777777" w:rsidR="00AD5318" w:rsidRPr="00AD5318" w:rsidRDefault="00AD5318" w:rsidP="00AD5318">
      <w:pPr>
        <w:spacing w:line="360" w:lineRule="auto"/>
        <w:ind w:left="-207"/>
        <w:jc w:val="both"/>
        <w:rPr>
          <w:ins w:id="342" w:author="turningpointKS" w:date="2023-10-16T10:08:00Z"/>
          <w:rFonts w:ascii="Times New Roman" w:hAnsi="Times New Roman" w:cs="Times New Roman"/>
        </w:rPr>
      </w:pPr>
      <w:ins w:id="343" w:author="turningpointKS" w:date="2023-10-16T10:08:00Z">
        <w:r w:rsidRPr="00AD5318">
          <w:rPr>
            <w:rFonts w:ascii="Times New Roman" w:hAnsi="Times New Roman" w:cs="Times New Roman"/>
          </w:rPr>
          <w:t xml:space="preserve">The calculation of heat flow provides a fundamental understanding of the thermodynamics of biological degradation. The heat flow values obtained at the two temperature intervals serve as a quantifiable representation of the energy exchange occurring within the system. High heat flow values signify significant energy release during degradation processes indicating higher rates of biological activity. Conversely, low heat flow values suggest slower degradation processes or endothermic reactions where energy is consumed. </w:t>
        </w:r>
      </w:ins>
    </w:p>
    <w:p w14:paraId="4377B696" w14:textId="77777777" w:rsidR="00AD5318" w:rsidRDefault="00AD5318" w:rsidP="00AD5318">
      <w:pPr>
        <w:spacing w:line="360" w:lineRule="auto"/>
        <w:ind w:left="-207"/>
        <w:jc w:val="both"/>
        <w:rPr>
          <w:ins w:id="344" w:author="turningpointKS" w:date="2023-10-16T10:08:00Z"/>
          <w:rFonts w:ascii="Times New Roman" w:hAnsi="Times New Roman" w:cs="Times New Roman"/>
        </w:rPr>
        <w:pPrChange w:id="345" w:author="turningpointKS" w:date="2023-10-16T10:08:00Z">
          <w:pPr>
            <w:spacing w:line="360" w:lineRule="auto"/>
            <w:ind w:left="-207"/>
            <w:jc w:val="both"/>
          </w:pPr>
        </w:pPrChange>
      </w:pPr>
      <w:ins w:id="346" w:author="turningpointKS" w:date="2023-10-16T10:08:00Z">
        <w:r w:rsidRPr="00AD5318">
          <w:rPr>
            <w:rFonts w:ascii="Times New Roman" w:hAnsi="Times New Roman" w:cs="Times New Roman"/>
          </w:rPr>
          <w:t>The perfect positive correlation observed between heat flow and changes in thermal mass losses at 300°C and 950°C is a remarkable finding. This strong correlation indicates that heat flow is tightly interconnected with the rate and extent of thermal degradation. As heat flow intensifies, so does the extent of thermal mass losses, reflecting the efficiency of biological decomposition processes. Similarly, the strong positive correlation observed at 400°C and 900°C underscores the consistent relationship between heat flow and thermal mass losses. These correlations are invaluable for understanding the role of energy exchange in the breakdown of organic matter particularly in asse</w:t>
        </w:r>
        <w:r>
          <w:rPr>
            <w:rFonts w:ascii="Times New Roman" w:hAnsi="Times New Roman" w:cs="Times New Roman"/>
          </w:rPr>
          <w:t>ssing biological degradability.</w:t>
        </w:r>
      </w:ins>
    </w:p>
    <w:p w14:paraId="44361E86" w14:textId="62A46E6F" w:rsidR="00AD5318" w:rsidRPr="00AD5318" w:rsidRDefault="00AD5318" w:rsidP="00AD5318">
      <w:pPr>
        <w:spacing w:line="360" w:lineRule="auto"/>
        <w:ind w:left="-207"/>
        <w:jc w:val="both"/>
        <w:rPr>
          <w:ins w:id="347" w:author="turningpointKS" w:date="2023-10-16T10:08:00Z"/>
          <w:rFonts w:ascii="Times New Roman" w:hAnsi="Times New Roman" w:cs="Times New Roman"/>
        </w:rPr>
        <w:pPrChange w:id="348" w:author="turningpointKS" w:date="2023-10-16T10:08:00Z">
          <w:pPr>
            <w:spacing w:line="360" w:lineRule="auto"/>
            <w:ind w:left="-207"/>
            <w:jc w:val="both"/>
          </w:pPr>
        </w:pPrChange>
      </w:pPr>
      <w:ins w:id="349" w:author="turningpointKS" w:date="2023-10-16T10:08:00Z">
        <w:r w:rsidRPr="00AD5318">
          <w:rPr>
            <w:rFonts w:ascii="Times New Roman" w:hAnsi="Times New Roman" w:cs="Times New Roman"/>
          </w:rPr>
          <w:t>Correlations between heat flow and soil respiration offer critical insights into the assessment of biological degradability particularly in the environmental science and agriculture. The strong positive correlation observed at 300°C and 950°C suggests that as heat flow increases, soil respiration also rises linearly. This finding highlights the direct link between energy exchange (heat flow) and microbial respiration. Higher heat flow signifies more substantial decomposition processes leading to increased microbial respiration and CO2 release. The correlation remains positive at 400°C and 900°C although somewhat weaker, indicating that heat flow continues to influence microbial activity even at different temperature intervals. These findings underscore the pivotal role of heat flow in the dynamics of organic matter breakdown in soils.</w:t>
        </w:r>
      </w:ins>
    </w:p>
    <w:p w14:paraId="73918168" w14:textId="4178904C" w:rsidR="004F3225" w:rsidDel="00AD5318" w:rsidRDefault="00AD5318" w:rsidP="00AD5318">
      <w:pPr>
        <w:spacing w:line="360" w:lineRule="auto"/>
        <w:ind w:left="-207"/>
        <w:jc w:val="both"/>
        <w:rPr>
          <w:del w:id="350" w:author="turningpointKS" w:date="2023-10-16T10:08:00Z"/>
          <w:rFonts w:ascii="Times New Roman" w:hAnsi="Times New Roman" w:cs="Times New Roman"/>
        </w:rPr>
      </w:pPr>
      <w:ins w:id="351" w:author="turningpointKS" w:date="2023-10-16T10:08:00Z">
        <w:r w:rsidRPr="00AD5318">
          <w:rPr>
            <w:rFonts w:ascii="Times New Roman" w:hAnsi="Times New Roman" w:cs="Times New Roman"/>
          </w:rPr>
          <w:t xml:space="preserve">The correlation between heat flow and clay content at two temperature intervals. At 300°C and 950°C, the moderately positive correlation indicates that as heat flow increases, clay content tends to rise. This suggests </w:t>
        </w:r>
        <w:r w:rsidRPr="00AD5318">
          <w:rPr>
            <w:rFonts w:ascii="Times New Roman" w:hAnsi="Times New Roman" w:cs="Times New Roman"/>
          </w:rPr>
          <w:lastRenderedPageBreak/>
          <w:t>a potential connection between thermal conditions and clay dynamics, with implications for soil structure, nutrient availability and water retention. The consistent and stronger correlation at 400°C and 900°C suggests that the relationship between heat flow and clay content becomes more pronounced under elevated temperatures. In practical terms, this signifies the influence of heat flow on clay content dynamics in scenarios with higher temperatures, impacting clay mineral stability, nutrient cycling and soil structure.</w:t>
        </w:r>
      </w:ins>
      <w:ins w:id="352" w:author="turningpointKS" w:date="2023-10-16T10:09:00Z">
        <w:r>
          <w:rPr>
            <w:rFonts w:ascii="Times New Roman" w:hAnsi="Times New Roman" w:cs="Times New Roman"/>
          </w:rPr>
          <w:t xml:space="preserve"> </w:t>
        </w:r>
      </w:ins>
      <w:del w:id="353" w:author="turningpointKS" w:date="2023-10-16T10:08:00Z">
        <w:r w:rsidR="004F3225" w:rsidRPr="004F3225" w:rsidDel="00AD5318">
          <w:rPr>
            <w:rFonts w:ascii="Times New Roman" w:hAnsi="Times New Roman" w:cs="Times New Roman"/>
          </w:rPr>
          <w:delText>The heat flow analyses serves as an indicator of the biodegradability of organic matter in forest soils. The strong positive correlation between heat flow and soil respiration suggests that the flow of heat is influenced by the respiration activity in the soil. Similarly the strong positive correlation between heat flow and clay content suggests that clay soil texture affects heat flow</w:delText>
        </w:r>
      </w:del>
    </w:p>
    <w:p w14:paraId="301E58AF" w14:textId="1A4AB388" w:rsidR="00BC54F0" w:rsidDel="00AD5318" w:rsidRDefault="00444FB9" w:rsidP="00BC54F0">
      <w:pPr>
        <w:spacing w:line="360" w:lineRule="auto"/>
        <w:ind w:left="-207"/>
        <w:jc w:val="both"/>
        <w:rPr>
          <w:del w:id="354" w:author="turningpointKS" w:date="2023-10-16T10:08:00Z"/>
          <w:rFonts w:ascii="Times New Roman" w:hAnsi="Times New Roman" w:cs="Times New Roman"/>
        </w:rPr>
      </w:pPr>
      <w:del w:id="355" w:author="turningpointKS" w:date="2023-10-16T10:08:00Z">
        <w:r w:rsidRPr="00BC54F0" w:rsidDel="00AD5318">
          <w:rPr>
            <w:rFonts w:ascii="Times New Roman" w:hAnsi="Times New Roman" w:cs="Times New Roman"/>
          </w:rPr>
          <w:delText>Moreover, the weak positive correlations between heat flow and changes in thermal mass losses at higher temperatures and weak negative correlations at lower temperatures indicate that the relationship is not straightforward. The increase in heat flow at higher temperatures may be attributed to the increased biodegradation activity in the soil leading to higher he</w:delText>
        </w:r>
        <w:r w:rsidR="004E168E" w:rsidDel="00AD5318">
          <w:rPr>
            <w:rFonts w:ascii="Times New Roman" w:hAnsi="Times New Roman" w:cs="Times New Roman"/>
          </w:rPr>
          <w:delText>at release during the analysis.</w:delText>
        </w:r>
      </w:del>
    </w:p>
    <w:p w14:paraId="173D0C9D" w14:textId="0F7A5730" w:rsidR="00BC54F0" w:rsidDel="00AD5318" w:rsidRDefault="00444FB9" w:rsidP="00BC54F0">
      <w:pPr>
        <w:spacing w:line="360" w:lineRule="auto"/>
        <w:ind w:left="-207"/>
        <w:jc w:val="both"/>
        <w:rPr>
          <w:del w:id="356" w:author="turningpointKS" w:date="2023-10-16T10:08:00Z"/>
          <w:rFonts w:ascii="Times New Roman" w:hAnsi="Times New Roman" w:cs="Times New Roman"/>
        </w:rPr>
      </w:pPr>
      <w:del w:id="357" w:author="turningpointKS" w:date="2023-10-16T10:08:00Z">
        <w:r w:rsidRPr="00BC54F0" w:rsidDel="00AD5318">
          <w:rPr>
            <w:rFonts w:ascii="Times New Roman" w:hAnsi="Times New Roman" w:cs="Times New Roman"/>
          </w:rPr>
          <w:delText>The results also revealed significant differences in heat flow, thermal mass loss, soil respiration, and clay content among different soil types. These could be attributed to variations in the organic matter c</w:delText>
        </w:r>
        <w:r w:rsidR="004E168E" w:rsidDel="00AD5318">
          <w:rPr>
            <w:rFonts w:ascii="Times New Roman" w:hAnsi="Times New Roman" w:cs="Times New Roman"/>
          </w:rPr>
          <w:delText>ontent, soil microbial activity</w:delText>
        </w:r>
        <w:r w:rsidRPr="00BC54F0" w:rsidDel="00AD5318">
          <w:rPr>
            <w:rFonts w:ascii="Times New Roman" w:hAnsi="Times New Roman" w:cs="Times New Roman"/>
          </w:rPr>
          <w:delText xml:space="preserve"> and clay mineralogy among the soil types.</w:delText>
        </w:r>
      </w:del>
    </w:p>
    <w:p w14:paraId="1C19B11D" w14:textId="0990A291" w:rsidR="006F73EE" w:rsidRPr="00972126" w:rsidRDefault="00444FB9" w:rsidP="00BC54F0">
      <w:pPr>
        <w:spacing w:line="360" w:lineRule="auto"/>
        <w:ind w:left="-207"/>
        <w:jc w:val="both"/>
        <w:rPr>
          <w:rFonts w:ascii="Times New Roman" w:hAnsi="Times New Roman" w:cs="Times New Roman"/>
          <w:b/>
        </w:rPr>
      </w:pPr>
      <w:r w:rsidRPr="00BC54F0">
        <w:rPr>
          <w:rFonts w:ascii="Times New Roman" w:hAnsi="Times New Roman" w:cs="Times New Roman"/>
        </w:rPr>
        <w:t>The findings</w:t>
      </w:r>
      <w:ins w:id="358" w:author="turningpointKS" w:date="2023-10-16T10:09:00Z">
        <w:r w:rsidR="00AD5318">
          <w:rPr>
            <w:rFonts w:ascii="Times New Roman" w:hAnsi="Times New Roman" w:cs="Times New Roman"/>
          </w:rPr>
          <w:t xml:space="preserve"> </w:t>
        </w:r>
      </w:ins>
      <w:del w:id="359" w:author="turningpointKS" w:date="2023-10-16T10:09:00Z">
        <w:r w:rsidRPr="00BC54F0" w:rsidDel="00AD5318">
          <w:rPr>
            <w:rFonts w:ascii="Times New Roman" w:hAnsi="Times New Roman" w:cs="Times New Roman"/>
          </w:rPr>
          <w:delText xml:space="preserve">, </w:delText>
        </w:r>
      </w:del>
      <w:ins w:id="360" w:author="turningpointKS" w:date="2023-10-16T10:09:00Z">
        <w:r w:rsidR="00AD5318">
          <w:rPr>
            <w:rFonts w:ascii="Times New Roman" w:hAnsi="Times New Roman" w:cs="Times New Roman"/>
          </w:rPr>
          <w:t>t</w:t>
        </w:r>
      </w:ins>
      <w:del w:id="361" w:author="turningpointKS" w:date="2023-10-16T10:09:00Z">
        <w:r w:rsidRPr="00BC54F0" w:rsidDel="00AD5318">
          <w:rPr>
            <w:rFonts w:ascii="Times New Roman" w:hAnsi="Times New Roman" w:cs="Times New Roman"/>
          </w:rPr>
          <w:delText>t</w:delText>
        </w:r>
      </w:del>
      <w:r w:rsidRPr="00BC54F0">
        <w:rPr>
          <w:rFonts w:ascii="Times New Roman" w:hAnsi="Times New Roman" w:cs="Times New Roman"/>
        </w:rPr>
        <w:t>herefore</w:t>
      </w:r>
      <w:del w:id="362" w:author="turningpointKS" w:date="2023-10-16T10:09:00Z">
        <w:r w:rsidRPr="00BC54F0" w:rsidDel="00AD5318">
          <w:rPr>
            <w:rFonts w:ascii="Times New Roman" w:hAnsi="Times New Roman" w:cs="Times New Roman"/>
          </w:rPr>
          <w:delText>,</w:delText>
        </w:r>
      </w:del>
      <w:r w:rsidRPr="00BC54F0">
        <w:rPr>
          <w:rFonts w:ascii="Times New Roman" w:hAnsi="Times New Roman" w:cs="Times New Roman"/>
        </w:rPr>
        <w:t xml:space="preserve"> support the use of heat flow as a reliable indicator of the biodegradability of organic matter in forest soils. The study's systematic approach, including data validation and statistical analyses, enhances the traceability, repeatability, and expandability of the evaluations to other data sets and objects under investigation.</w:t>
      </w:r>
    </w:p>
    <w:p w14:paraId="20AC635A" w14:textId="77777777" w:rsidR="00D82582" w:rsidRPr="00972126" w:rsidRDefault="00444FB9" w:rsidP="00D82582">
      <w:pPr>
        <w:spacing w:line="360" w:lineRule="auto"/>
        <w:ind w:left="-207"/>
        <w:jc w:val="both"/>
        <w:rPr>
          <w:rFonts w:ascii="Times New Roman" w:hAnsi="Times New Roman" w:cs="Times New Roman"/>
          <w:b/>
        </w:rPr>
      </w:pPr>
      <w:r>
        <w:rPr>
          <w:rFonts w:ascii="Times New Roman" w:hAnsi="Times New Roman" w:cs="Times New Roman"/>
          <w:b/>
        </w:rPr>
        <w:t xml:space="preserve">5.3.2 </w:t>
      </w:r>
      <w:r w:rsidRPr="00972126">
        <w:rPr>
          <w:rFonts w:ascii="Times New Roman" w:hAnsi="Times New Roman" w:cs="Times New Roman"/>
          <w:b/>
        </w:rPr>
        <w:t xml:space="preserve">Comparison with Literature and Integration </w:t>
      </w:r>
      <w:r w:rsidR="00972126" w:rsidRPr="00972126">
        <w:rPr>
          <w:rFonts w:ascii="Times New Roman" w:hAnsi="Times New Roman" w:cs="Times New Roman"/>
          <w:b/>
        </w:rPr>
        <w:t>into Interdisciplinary Contexts</w:t>
      </w:r>
    </w:p>
    <w:p w14:paraId="052844CC" w14:textId="42B42388" w:rsidR="000D19A6" w:rsidRDefault="000D19A6" w:rsidP="003A0C57">
      <w:pPr>
        <w:spacing w:line="360" w:lineRule="auto"/>
        <w:ind w:left="-567"/>
        <w:jc w:val="both"/>
        <w:rPr>
          <w:ins w:id="363" w:author="turningpointKS" w:date="2023-10-16T10:20:00Z"/>
          <w:rFonts w:ascii="Times New Roman" w:hAnsi="Times New Roman" w:cs="Times New Roman"/>
        </w:rPr>
      </w:pPr>
      <w:ins w:id="364" w:author="turningpointKS" w:date="2023-10-16T10:20:00Z">
        <w:r w:rsidRPr="000D19A6">
          <w:rPr>
            <w:rFonts w:ascii="Times New Roman" w:hAnsi="Times New Roman" w:cs="Times New Roman"/>
          </w:rPr>
          <w:t>The results of this study align with existing. The strong correlations between heat flow and thermal mass losses confirm the well-established connection b</w:t>
        </w:r>
        <w:bookmarkStart w:id="365" w:name="_GoBack"/>
        <w:bookmarkEnd w:id="365"/>
        <w:r w:rsidRPr="000D19A6">
          <w:rPr>
            <w:rFonts w:ascii="Times New Roman" w:hAnsi="Times New Roman" w:cs="Times New Roman"/>
          </w:rPr>
          <w:t>etween heat flow and the rate of thermal degradation. Similarly, the positive correlation between heat flow and soil respiration at different temperature intervals is consistent with the known impact of temperature on microbial activity and CO2 release in soils. The findings related to the correlation between heat flow and clay content also match previous research emphasizing the influence of temperature on clay mineral stability and composition. These results have interdisciplinary relevance, offering insights that can be applied to assess biological degradability, optimize soil health in agriculture and enhance our understanding of soil composition and behavior in different environmental settings. This interdisciplinary connection underscores the significance of this research in advancing our knowledge of how heat flow impacts various environmental and agricultural processes.</w:t>
        </w:r>
      </w:ins>
    </w:p>
    <w:p w14:paraId="106C47EB" w14:textId="74E3EA4C" w:rsidR="00D82582" w:rsidDel="000D19A6" w:rsidRDefault="00444FB9" w:rsidP="00D82582">
      <w:pPr>
        <w:spacing w:line="360" w:lineRule="auto"/>
        <w:ind w:left="-207"/>
        <w:jc w:val="both"/>
        <w:rPr>
          <w:del w:id="366" w:author="turningpointKS" w:date="2023-10-16T10:20:00Z"/>
          <w:rFonts w:ascii="Times New Roman" w:hAnsi="Times New Roman" w:cs="Times New Roman"/>
        </w:rPr>
      </w:pPr>
      <w:del w:id="367" w:author="turningpointKS" w:date="2023-10-16T10:20:00Z">
        <w:r w:rsidRPr="00D82582" w:rsidDel="000D19A6">
          <w:rPr>
            <w:rFonts w:ascii="Times New Roman" w:hAnsi="Times New Roman" w:cs="Times New Roman"/>
          </w:rPr>
          <w:delText>The study's findings align with existing literature on the relationships between heat flow, soil properties, and organic degradability. The positive correlation between heat flow and soil respiration is consistent with previous research, highlighting the temperature dependence of microbial enzymatic activities. The study also supports the notion that higher temperatures can accelerate organic matter decomposition and lead to increased soil respiration.</w:delText>
        </w:r>
      </w:del>
    </w:p>
    <w:p w14:paraId="250FBC25" w14:textId="3BEE7E71" w:rsidR="00D15CA0" w:rsidDel="000D19A6" w:rsidRDefault="00444FB9" w:rsidP="00D82582">
      <w:pPr>
        <w:spacing w:line="360" w:lineRule="auto"/>
        <w:ind w:left="-207"/>
        <w:jc w:val="both"/>
        <w:rPr>
          <w:ins w:id="368" w:author="user" w:date="2023-08-09T16:58:00Z"/>
          <w:del w:id="369" w:author="turningpointKS" w:date="2023-10-16T10:20:00Z"/>
          <w:rFonts w:ascii="Times New Roman" w:hAnsi="Times New Roman" w:cs="Times New Roman"/>
        </w:rPr>
      </w:pPr>
      <w:del w:id="370" w:author="turningpointKS" w:date="2023-10-16T10:20:00Z">
        <w:r w:rsidRPr="00D15CA0" w:rsidDel="000D19A6">
          <w:rPr>
            <w:rFonts w:ascii="Times New Roman" w:hAnsi="Times New Roman" w:cs="Times New Roman"/>
          </w:rPr>
          <w:delText>However, the lack of a consistent correlation between heat flow and changes in thermal mass losses at different temperature levels is an interesting deviation from existing literature. This discrepancy may be attributed to the complexity</w:delText>
        </w:r>
        <w:r w:rsidR="00C92B62" w:rsidDel="000D19A6">
          <w:rPr>
            <w:rFonts w:ascii="Times New Roman" w:hAnsi="Times New Roman" w:cs="Times New Roman"/>
          </w:rPr>
          <w:delText xml:space="preserve"> of organic matter degradation </w:delText>
        </w:r>
        <w:r w:rsidRPr="00D15CA0" w:rsidDel="000D19A6">
          <w:rPr>
            <w:rFonts w:ascii="Times New Roman" w:hAnsi="Times New Roman" w:cs="Times New Roman"/>
          </w:rPr>
          <w:delText>influenced by various factors beyond temperature including soil properties and microbial communities.</w:delText>
        </w:r>
      </w:del>
    </w:p>
    <w:p w14:paraId="0714BA8E" w14:textId="25B63143" w:rsidR="003A0C57" w:rsidRPr="00ED5F65" w:rsidRDefault="003A0C57" w:rsidP="003A0C57">
      <w:pPr>
        <w:spacing w:line="360" w:lineRule="auto"/>
        <w:ind w:left="-567"/>
        <w:jc w:val="both"/>
        <w:rPr>
          <w:ins w:id="371" w:author="user" w:date="2023-08-09T16:58:00Z"/>
          <w:rFonts w:ascii="Times New Roman" w:hAnsi="Times New Roman" w:cs="Times New Roman"/>
          <w:b/>
        </w:rPr>
      </w:pPr>
      <w:ins w:id="372" w:author="user" w:date="2023-08-09T16:59:00Z">
        <w:r>
          <w:rPr>
            <w:rFonts w:ascii="Times New Roman" w:hAnsi="Times New Roman" w:cs="Times New Roman"/>
            <w:b/>
          </w:rPr>
          <w:t>5.3.3</w:t>
        </w:r>
      </w:ins>
      <w:ins w:id="373" w:author="user" w:date="2023-08-09T16:58:00Z">
        <w:r w:rsidRPr="00ED5F65">
          <w:rPr>
            <w:rFonts w:ascii="Times New Roman" w:hAnsi="Times New Roman" w:cs="Times New Roman"/>
            <w:b/>
          </w:rPr>
          <w:t xml:space="preserve"> Interestin</w:t>
        </w:r>
        <w:r>
          <w:rPr>
            <w:rFonts w:ascii="Times New Roman" w:hAnsi="Times New Roman" w:cs="Times New Roman"/>
            <w:b/>
          </w:rPr>
          <w:t>g Questions and Future Analysis</w:t>
        </w:r>
      </w:ins>
    </w:p>
    <w:p w14:paraId="4145941B" w14:textId="77777777" w:rsidR="003A0C57" w:rsidRDefault="003A0C57" w:rsidP="003A0C57">
      <w:pPr>
        <w:spacing w:line="360" w:lineRule="auto"/>
        <w:ind w:left="-567"/>
        <w:jc w:val="both"/>
        <w:rPr>
          <w:ins w:id="374" w:author="user" w:date="2023-08-09T16:58:00Z"/>
          <w:rFonts w:ascii="Times New Roman" w:hAnsi="Times New Roman" w:cs="Times New Roman"/>
        </w:rPr>
      </w:pPr>
      <w:ins w:id="375" w:author="user" w:date="2023-08-09T16:58:00Z">
        <w:r w:rsidRPr="00ED5F65">
          <w:rPr>
            <w:rFonts w:ascii="Times New Roman" w:hAnsi="Times New Roman" w:cs="Times New Roman"/>
          </w:rPr>
          <w:t xml:space="preserve"> Some of the most interesting questions f</w:t>
        </w:r>
        <w:r>
          <w:rPr>
            <w:rFonts w:ascii="Times New Roman" w:hAnsi="Times New Roman" w:cs="Times New Roman"/>
          </w:rPr>
          <w:t>or further exploration include:</w:t>
        </w:r>
      </w:ins>
    </w:p>
    <w:p w14:paraId="254FA454" w14:textId="77777777" w:rsidR="003A0C57" w:rsidRDefault="003A0C57" w:rsidP="003A0C57">
      <w:pPr>
        <w:pStyle w:val="ListParagraph"/>
        <w:numPr>
          <w:ilvl w:val="0"/>
          <w:numId w:val="9"/>
        </w:numPr>
        <w:spacing w:line="360" w:lineRule="auto"/>
        <w:jc w:val="both"/>
        <w:rPr>
          <w:ins w:id="376" w:author="user" w:date="2023-08-09T16:58:00Z"/>
          <w:rFonts w:ascii="Times New Roman" w:hAnsi="Times New Roman" w:cs="Times New Roman"/>
        </w:rPr>
      </w:pPr>
      <w:ins w:id="377" w:author="user" w:date="2023-08-09T16:58:00Z">
        <w:r w:rsidRPr="00ED5F65">
          <w:rPr>
            <w:rFonts w:ascii="Times New Roman" w:hAnsi="Times New Roman" w:cs="Times New Roman"/>
          </w:rPr>
          <w:t>Can additional factors beyond soil properties and additives,</w:t>
        </w:r>
        <w:r>
          <w:rPr>
            <w:rFonts w:ascii="Times New Roman" w:hAnsi="Times New Roman" w:cs="Times New Roman"/>
          </w:rPr>
          <w:t xml:space="preserve"> such as moisture content or pH</w:t>
        </w:r>
        <w:r w:rsidRPr="00ED5F65">
          <w:rPr>
            <w:rFonts w:ascii="Times New Roman" w:hAnsi="Times New Roman" w:cs="Times New Roman"/>
          </w:rPr>
          <w:t xml:space="preserve"> explain further variations in the relationships between heat flow, biodegr</w:t>
        </w:r>
        <w:r>
          <w:rPr>
            <w:rFonts w:ascii="Times New Roman" w:hAnsi="Times New Roman" w:cs="Times New Roman"/>
          </w:rPr>
          <w:t>adation</w:t>
        </w:r>
        <w:r w:rsidRPr="00ED5F65">
          <w:rPr>
            <w:rFonts w:ascii="Times New Roman" w:hAnsi="Times New Roman" w:cs="Times New Roman"/>
          </w:rPr>
          <w:t>, and thermal mass losses?</w:t>
        </w:r>
      </w:ins>
    </w:p>
    <w:p w14:paraId="7B600028" w14:textId="77777777" w:rsidR="003A0C57" w:rsidRDefault="003A0C57" w:rsidP="003A0C57">
      <w:pPr>
        <w:pStyle w:val="ListParagraph"/>
        <w:numPr>
          <w:ilvl w:val="0"/>
          <w:numId w:val="9"/>
        </w:numPr>
        <w:spacing w:line="360" w:lineRule="auto"/>
        <w:jc w:val="both"/>
        <w:rPr>
          <w:ins w:id="378" w:author="user" w:date="2023-08-09T16:58:00Z"/>
          <w:rFonts w:ascii="Times New Roman" w:hAnsi="Times New Roman" w:cs="Times New Roman"/>
        </w:rPr>
      </w:pPr>
      <w:ins w:id="379" w:author="user" w:date="2023-08-09T16:58:00Z">
        <w:r w:rsidRPr="00ED5F65">
          <w:rPr>
            <w:rFonts w:ascii="Times New Roman" w:hAnsi="Times New Roman" w:cs="Times New Roman"/>
          </w:rPr>
          <w:t>How do these relationships change over different seasons or climatic conditions, and can these findings be generalized to broader geographical areas?</w:t>
        </w:r>
      </w:ins>
    </w:p>
    <w:p w14:paraId="2CF2EFF9" w14:textId="77777777" w:rsidR="003A0C57" w:rsidRDefault="003A0C57" w:rsidP="003A0C57">
      <w:pPr>
        <w:pStyle w:val="ListParagraph"/>
        <w:numPr>
          <w:ilvl w:val="0"/>
          <w:numId w:val="9"/>
        </w:numPr>
        <w:spacing w:line="360" w:lineRule="auto"/>
        <w:jc w:val="both"/>
        <w:rPr>
          <w:ins w:id="380" w:author="user" w:date="2023-08-09T16:58:00Z"/>
          <w:rFonts w:ascii="Times New Roman" w:hAnsi="Times New Roman" w:cs="Times New Roman"/>
        </w:rPr>
      </w:pPr>
      <w:ins w:id="381" w:author="user" w:date="2023-08-09T16:58:00Z">
        <w:r w:rsidRPr="00ED5F65">
          <w:rPr>
            <w:rFonts w:ascii="Times New Roman" w:hAnsi="Times New Roman" w:cs="Times New Roman"/>
          </w:rPr>
          <w:t>Are there differences in biodegradation rates and heat flux between natural forest soils and t</w:t>
        </w:r>
        <w:r>
          <w:rPr>
            <w:rFonts w:ascii="Times New Roman" w:hAnsi="Times New Roman" w:cs="Times New Roman"/>
          </w:rPr>
          <w:t>hose under management practices</w:t>
        </w:r>
        <w:r w:rsidRPr="00ED5F65">
          <w:rPr>
            <w:rFonts w:ascii="Times New Roman" w:hAnsi="Times New Roman" w:cs="Times New Roman"/>
          </w:rPr>
          <w:t xml:space="preserve"> such as afforestation or reforestation?</w:t>
        </w:r>
      </w:ins>
    </w:p>
    <w:p w14:paraId="14BF39AF" w14:textId="77777777" w:rsidR="003A0C57" w:rsidRDefault="003A0C57" w:rsidP="00D82582">
      <w:pPr>
        <w:spacing w:line="360" w:lineRule="auto"/>
        <w:ind w:left="-207"/>
        <w:jc w:val="both"/>
        <w:rPr>
          <w:rFonts w:ascii="Times New Roman" w:hAnsi="Times New Roman" w:cs="Times New Roman"/>
        </w:rPr>
      </w:pPr>
    </w:p>
    <w:p w14:paraId="67B18CA3" w14:textId="77777777" w:rsidR="00831652" w:rsidRPr="00831652" w:rsidRDefault="00444FB9" w:rsidP="00831652">
      <w:pPr>
        <w:spacing w:line="360" w:lineRule="auto"/>
        <w:ind w:left="-207"/>
        <w:jc w:val="both"/>
        <w:rPr>
          <w:rFonts w:ascii="Times New Roman" w:hAnsi="Times New Roman" w:cs="Times New Roman"/>
          <w:b/>
        </w:rPr>
      </w:pPr>
      <w:r w:rsidRPr="00831652">
        <w:rPr>
          <w:rFonts w:ascii="Times New Roman" w:hAnsi="Times New Roman" w:cs="Times New Roman"/>
          <w:b/>
        </w:rPr>
        <w:t>5.4 Future Directions and Recommendations:</w:t>
      </w:r>
    </w:p>
    <w:p w14:paraId="216D4812" w14:textId="77777777" w:rsidR="00831652" w:rsidRDefault="00444FB9" w:rsidP="00831652">
      <w:pPr>
        <w:spacing w:line="360" w:lineRule="auto"/>
        <w:ind w:left="-207"/>
        <w:jc w:val="both"/>
        <w:rPr>
          <w:rFonts w:ascii="Times New Roman" w:hAnsi="Times New Roman" w:cs="Times New Roman"/>
        </w:rPr>
      </w:pPr>
      <w:r>
        <w:rPr>
          <w:rFonts w:ascii="Times New Roman" w:hAnsi="Times New Roman" w:cs="Times New Roman"/>
        </w:rPr>
        <w:lastRenderedPageBreak/>
        <w:t>F</w:t>
      </w:r>
      <w:r w:rsidRPr="00831652">
        <w:rPr>
          <w:rFonts w:ascii="Times New Roman" w:hAnsi="Times New Roman" w:cs="Times New Roman"/>
        </w:rPr>
        <w:t>uture research should consider</w:t>
      </w:r>
      <w:r>
        <w:rPr>
          <w:rFonts w:ascii="Times New Roman" w:hAnsi="Times New Roman" w:cs="Times New Roman"/>
        </w:rPr>
        <w:t xml:space="preserve"> the following recommendations:</w:t>
      </w:r>
    </w:p>
    <w:p w14:paraId="7872A1DE" w14:textId="77777777" w:rsidR="00831652" w:rsidRPr="00831652" w:rsidRDefault="00444FB9" w:rsidP="00831652">
      <w:pPr>
        <w:pStyle w:val="ListParagraph"/>
        <w:numPr>
          <w:ilvl w:val="0"/>
          <w:numId w:val="10"/>
        </w:numPr>
        <w:spacing w:line="360" w:lineRule="auto"/>
        <w:jc w:val="both"/>
        <w:rPr>
          <w:rFonts w:ascii="Times New Roman" w:hAnsi="Times New Roman" w:cs="Times New Roman"/>
        </w:rPr>
      </w:pPr>
      <w:r w:rsidRPr="00831652">
        <w:rPr>
          <w:rFonts w:ascii="Times New Roman" w:hAnsi="Times New Roman" w:cs="Times New Roman"/>
        </w:rPr>
        <w:t xml:space="preserve">Longitudinal Studies: Conduct longitudinal studies to observe how heat flow, thermal mass losses, soil respiration, and clay content change over time. Long-term monitoring can reveal seasonal variations and provide more robust insights into the relationships between the </w:t>
      </w:r>
    </w:p>
    <w:p w14:paraId="60B8BEDA" w14:textId="77777777" w:rsidR="00831652" w:rsidRPr="00831652" w:rsidRDefault="00444FB9" w:rsidP="00831652">
      <w:pPr>
        <w:pStyle w:val="ListParagraph"/>
        <w:numPr>
          <w:ilvl w:val="0"/>
          <w:numId w:val="10"/>
        </w:numPr>
        <w:spacing w:line="360" w:lineRule="auto"/>
        <w:jc w:val="both"/>
        <w:rPr>
          <w:rFonts w:ascii="Times New Roman" w:hAnsi="Times New Roman" w:cs="Times New Roman"/>
        </w:rPr>
      </w:pPr>
      <w:r w:rsidRPr="00831652">
        <w:rPr>
          <w:rFonts w:ascii="Times New Roman" w:hAnsi="Times New Roman" w:cs="Times New Roman"/>
        </w:rPr>
        <w:t>Multivariate Analysis: Utilize multivariate analysis techniques to examine the combined effects of multiple variables on organic degradability. Principal component analysis (PCA) or factor analysis can help identify underlying patterns and interactions.</w:t>
      </w:r>
    </w:p>
    <w:p w14:paraId="2A7E9F1E" w14:textId="77777777" w:rsidR="00C92B62" w:rsidRPr="00831652" w:rsidRDefault="00444FB9" w:rsidP="00831652">
      <w:pPr>
        <w:pStyle w:val="ListParagraph"/>
        <w:numPr>
          <w:ilvl w:val="0"/>
          <w:numId w:val="10"/>
        </w:numPr>
        <w:spacing w:line="360" w:lineRule="auto"/>
        <w:jc w:val="both"/>
        <w:rPr>
          <w:rFonts w:ascii="Times New Roman" w:hAnsi="Times New Roman" w:cs="Times New Roman"/>
        </w:rPr>
      </w:pPr>
      <w:r w:rsidRPr="00831652">
        <w:rPr>
          <w:rFonts w:ascii="Times New Roman" w:hAnsi="Times New Roman" w:cs="Times New Roman"/>
        </w:rPr>
        <w:t>Spatial Considerations: Exploring spatial variations in heat flow, soil respiration and clay content across different soil types and geographic locations. Spatial analyses can reveal spatial patterns and inform management practices.</w:t>
      </w:r>
    </w:p>
    <w:p w14:paraId="56AB0748" w14:textId="77777777" w:rsidR="00A517A5" w:rsidRPr="000C31F5" w:rsidRDefault="00A517A5" w:rsidP="000C31F5">
      <w:pPr>
        <w:spacing w:line="360" w:lineRule="auto"/>
        <w:ind w:left="-567"/>
        <w:jc w:val="both"/>
        <w:rPr>
          <w:rFonts w:ascii="Times New Roman" w:hAnsi="Times New Roman" w:cs="Times New Roman"/>
        </w:rPr>
      </w:pPr>
    </w:p>
    <w:p w14:paraId="7A4336A2" w14:textId="77777777" w:rsidR="000C31F5" w:rsidRPr="000C31F5" w:rsidRDefault="000C31F5" w:rsidP="000C31F5">
      <w:pPr>
        <w:spacing w:line="360" w:lineRule="auto"/>
        <w:ind w:left="-567"/>
        <w:jc w:val="both"/>
        <w:rPr>
          <w:rFonts w:ascii="Times New Roman" w:hAnsi="Times New Roman" w:cs="Times New Roman"/>
        </w:rPr>
      </w:pPr>
    </w:p>
    <w:p w14:paraId="7F93F11D" w14:textId="77777777" w:rsidR="000C31F5" w:rsidRDefault="000C31F5" w:rsidP="00294F72">
      <w:pPr>
        <w:spacing w:line="360" w:lineRule="auto"/>
        <w:ind w:left="-567"/>
        <w:jc w:val="both"/>
        <w:rPr>
          <w:rFonts w:ascii="Times New Roman" w:hAnsi="Times New Roman" w:cs="Times New Roman"/>
        </w:rPr>
      </w:pPr>
    </w:p>
    <w:p w14:paraId="6995E6EF" w14:textId="77777777" w:rsidR="001B6467" w:rsidDel="00067916" w:rsidRDefault="00444FB9" w:rsidP="00190322">
      <w:pPr>
        <w:spacing w:line="360" w:lineRule="auto"/>
        <w:jc w:val="both"/>
        <w:rPr>
          <w:del w:id="382" w:author="turningpointKS" w:date="2023-10-16T10:39:00Z"/>
          <w:rFonts w:ascii="Times New Roman" w:hAnsi="Times New Roman" w:cs="Times New Roman"/>
        </w:rPr>
      </w:pPr>
      <w:r>
        <w:rPr>
          <w:rFonts w:ascii="Times New Roman" w:hAnsi="Times New Roman" w:cs="Times New Roman"/>
        </w:rPr>
        <w:t xml:space="preserve">                                           </w:t>
      </w:r>
      <w:del w:id="383" w:author="turningpointKS" w:date="2023-10-16T10:39:00Z">
        <w:r w:rsidDel="00067916">
          <w:rPr>
            <w:rFonts w:ascii="Times New Roman" w:hAnsi="Times New Roman" w:cs="Times New Roman"/>
          </w:rPr>
          <w:delText xml:space="preserve"> </w:delText>
        </w:r>
      </w:del>
    </w:p>
    <w:p w14:paraId="36C95357" w14:textId="77777777" w:rsidR="001B6467" w:rsidDel="00067916" w:rsidRDefault="001B6467" w:rsidP="00190322">
      <w:pPr>
        <w:spacing w:line="360" w:lineRule="auto"/>
        <w:jc w:val="both"/>
        <w:rPr>
          <w:del w:id="384" w:author="turningpointKS" w:date="2023-10-16T10:39:00Z"/>
          <w:rFonts w:ascii="Times New Roman" w:hAnsi="Times New Roman" w:cs="Times New Roman"/>
        </w:rPr>
      </w:pPr>
    </w:p>
    <w:p w14:paraId="648EF563" w14:textId="77777777" w:rsidR="001B6467" w:rsidDel="00067916" w:rsidRDefault="001B6467" w:rsidP="00190322">
      <w:pPr>
        <w:spacing w:line="360" w:lineRule="auto"/>
        <w:jc w:val="both"/>
        <w:rPr>
          <w:del w:id="385" w:author="turningpointKS" w:date="2023-10-16T10:39:00Z"/>
          <w:rFonts w:ascii="Times New Roman" w:hAnsi="Times New Roman" w:cs="Times New Roman"/>
        </w:rPr>
      </w:pPr>
    </w:p>
    <w:p w14:paraId="5B68CD6D" w14:textId="77777777" w:rsidR="001B6467" w:rsidDel="00067916" w:rsidRDefault="001B6467" w:rsidP="00190322">
      <w:pPr>
        <w:spacing w:line="360" w:lineRule="auto"/>
        <w:jc w:val="both"/>
        <w:rPr>
          <w:del w:id="386" w:author="turningpointKS" w:date="2023-10-16T10:39:00Z"/>
          <w:rFonts w:ascii="Times New Roman" w:hAnsi="Times New Roman" w:cs="Times New Roman"/>
        </w:rPr>
      </w:pPr>
    </w:p>
    <w:p w14:paraId="5E9DAF1B" w14:textId="77777777" w:rsidR="001B6467" w:rsidRDefault="001B6467" w:rsidP="00190322">
      <w:pPr>
        <w:spacing w:line="360" w:lineRule="auto"/>
        <w:jc w:val="both"/>
        <w:rPr>
          <w:rFonts w:ascii="Times New Roman" w:hAnsi="Times New Roman" w:cs="Times New Roman"/>
        </w:rPr>
      </w:pPr>
    </w:p>
    <w:p w14:paraId="625376D9" w14:textId="77777777" w:rsidR="001B6467" w:rsidDel="00067916" w:rsidRDefault="001B6467" w:rsidP="00190322">
      <w:pPr>
        <w:spacing w:line="360" w:lineRule="auto"/>
        <w:jc w:val="both"/>
        <w:rPr>
          <w:del w:id="387" w:author="turningpointKS" w:date="2023-10-16T10:39:00Z"/>
          <w:rFonts w:ascii="Times New Roman" w:hAnsi="Times New Roman" w:cs="Times New Roman"/>
        </w:rPr>
      </w:pPr>
    </w:p>
    <w:p w14:paraId="37034D15" w14:textId="77777777" w:rsidR="001B6467" w:rsidDel="00067916" w:rsidRDefault="001B6467" w:rsidP="00190322">
      <w:pPr>
        <w:spacing w:line="360" w:lineRule="auto"/>
        <w:jc w:val="both"/>
        <w:rPr>
          <w:del w:id="388" w:author="turningpointKS" w:date="2023-10-16T10:39:00Z"/>
          <w:rFonts w:ascii="Times New Roman" w:hAnsi="Times New Roman" w:cs="Times New Roman"/>
        </w:rPr>
      </w:pPr>
    </w:p>
    <w:p w14:paraId="14B0E7D6" w14:textId="77777777" w:rsidR="001B6467" w:rsidDel="00067916" w:rsidRDefault="001B6467" w:rsidP="00190322">
      <w:pPr>
        <w:spacing w:line="360" w:lineRule="auto"/>
        <w:jc w:val="both"/>
        <w:rPr>
          <w:del w:id="389" w:author="turningpointKS" w:date="2023-10-16T10:39:00Z"/>
          <w:rFonts w:ascii="Times New Roman" w:hAnsi="Times New Roman" w:cs="Times New Roman"/>
        </w:rPr>
      </w:pPr>
    </w:p>
    <w:p w14:paraId="61BAC1F9" w14:textId="77777777" w:rsidR="001B6467" w:rsidDel="00067916" w:rsidRDefault="001B6467" w:rsidP="00190322">
      <w:pPr>
        <w:spacing w:line="360" w:lineRule="auto"/>
        <w:jc w:val="both"/>
        <w:rPr>
          <w:del w:id="390" w:author="turningpointKS" w:date="2023-10-16T10:39:00Z"/>
          <w:rFonts w:ascii="Times New Roman" w:hAnsi="Times New Roman" w:cs="Times New Roman"/>
        </w:rPr>
      </w:pPr>
    </w:p>
    <w:p w14:paraId="54B0675D" w14:textId="77777777" w:rsidR="001B6467" w:rsidDel="00067916" w:rsidRDefault="001B6467" w:rsidP="00190322">
      <w:pPr>
        <w:spacing w:line="360" w:lineRule="auto"/>
        <w:jc w:val="both"/>
        <w:rPr>
          <w:del w:id="391" w:author="turningpointKS" w:date="2023-10-16T10:39:00Z"/>
          <w:rFonts w:ascii="Times New Roman" w:hAnsi="Times New Roman" w:cs="Times New Roman"/>
        </w:rPr>
      </w:pPr>
    </w:p>
    <w:p w14:paraId="0E7A48EF" w14:textId="77777777" w:rsidR="001B6467" w:rsidDel="00067916" w:rsidRDefault="001B6467" w:rsidP="00190322">
      <w:pPr>
        <w:spacing w:line="360" w:lineRule="auto"/>
        <w:jc w:val="both"/>
        <w:rPr>
          <w:del w:id="392" w:author="turningpointKS" w:date="2023-10-16T10:39:00Z"/>
          <w:rFonts w:ascii="Times New Roman" w:hAnsi="Times New Roman" w:cs="Times New Roman"/>
        </w:rPr>
      </w:pPr>
    </w:p>
    <w:p w14:paraId="044CACC1" w14:textId="77777777" w:rsidR="001B6467" w:rsidDel="00067916" w:rsidRDefault="001B6467" w:rsidP="00190322">
      <w:pPr>
        <w:spacing w:line="360" w:lineRule="auto"/>
        <w:jc w:val="both"/>
        <w:rPr>
          <w:del w:id="393" w:author="turningpointKS" w:date="2023-10-16T10:39:00Z"/>
          <w:rFonts w:ascii="Times New Roman" w:hAnsi="Times New Roman" w:cs="Times New Roman"/>
        </w:rPr>
      </w:pPr>
    </w:p>
    <w:p w14:paraId="0C8C16DF" w14:textId="77777777" w:rsidR="001B6467" w:rsidDel="00067916" w:rsidRDefault="001B6467" w:rsidP="00190322">
      <w:pPr>
        <w:spacing w:line="360" w:lineRule="auto"/>
        <w:jc w:val="both"/>
        <w:rPr>
          <w:del w:id="394" w:author="turningpointKS" w:date="2023-10-16T10:39:00Z"/>
          <w:rFonts w:ascii="Times New Roman" w:hAnsi="Times New Roman" w:cs="Times New Roman"/>
        </w:rPr>
      </w:pPr>
    </w:p>
    <w:p w14:paraId="755629AC" w14:textId="77777777" w:rsidR="001B6467" w:rsidRDefault="001B6467" w:rsidP="00190322">
      <w:pPr>
        <w:spacing w:line="360" w:lineRule="auto"/>
        <w:jc w:val="both"/>
        <w:rPr>
          <w:rFonts w:ascii="Times New Roman" w:hAnsi="Times New Roman" w:cs="Times New Roman"/>
        </w:rPr>
      </w:pPr>
    </w:p>
    <w:p w14:paraId="0589A253" w14:textId="77777777" w:rsidR="00190322" w:rsidRPr="00190322" w:rsidRDefault="00444FB9" w:rsidP="00190322">
      <w:pPr>
        <w:spacing w:line="360" w:lineRule="auto"/>
        <w:jc w:val="both"/>
        <w:rPr>
          <w:rFonts w:ascii="Times New Roman" w:hAnsi="Times New Roman" w:cs="Times New Roman"/>
          <w:b/>
        </w:rPr>
      </w:pPr>
      <w:del w:id="395" w:author="turningpointKS" w:date="2023-10-16T10:39:00Z">
        <w:r w:rsidDel="00067916">
          <w:rPr>
            <w:rFonts w:ascii="Times New Roman" w:hAnsi="Times New Roman" w:cs="Times New Roman"/>
          </w:rPr>
          <w:delText xml:space="preserve"> </w:delText>
        </w:r>
      </w:del>
      <w:r>
        <w:rPr>
          <w:rFonts w:ascii="Times New Roman" w:hAnsi="Times New Roman" w:cs="Times New Roman"/>
        </w:rPr>
        <w:t xml:space="preserve">                                         </w:t>
      </w:r>
      <w:r w:rsidR="00E27914">
        <w:rPr>
          <w:rFonts w:ascii="Times New Roman" w:hAnsi="Times New Roman" w:cs="Times New Roman"/>
        </w:rPr>
        <w:t xml:space="preserve">       </w:t>
      </w:r>
      <w:r w:rsidRPr="00190322">
        <w:rPr>
          <w:rFonts w:ascii="Times New Roman" w:hAnsi="Times New Roman" w:cs="Times New Roman"/>
          <w:b/>
        </w:rPr>
        <w:t>CHAPTER SIX</w:t>
      </w:r>
    </w:p>
    <w:p w14:paraId="0C2500EE" w14:textId="77777777" w:rsidR="00190322" w:rsidRDefault="00444FB9" w:rsidP="00190322">
      <w:pPr>
        <w:spacing w:line="360" w:lineRule="auto"/>
        <w:jc w:val="both"/>
        <w:rPr>
          <w:rFonts w:ascii="Times New Roman" w:hAnsi="Times New Roman" w:cs="Times New Roman"/>
          <w:b/>
        </w:rPr>
      </w:pPr>
      <w:r w:rsidRPr="00190322">
        <w:rPr>
          <w:rFonts w:ascii="Times New Roman" w:hAnsi="Times New Roman" w:cs="Times New Roman"/>
          <w:b/>
        </w:rPr>
        <w:t xml:space="preserve">                            </w:t>
      </w:r>
      <w:del w:id="396" w:author="turningpointKS" w:date="2023-10-16T10:39:00Z">
        <w:r w:rsidRPr="00190322" w:rsidDel="00067916">
          <w:rPr>
            <w:rFonts w:ascii="Times New Roman" w:hAnsi="Times New Roman" w:cs="Times New Roman"/>
            <w:b/>
          </w:rPr>
          <w:delText xml:space="preserve"> </w:delText>
        </w:r>
      </w:del>
      <w:r w:rsidRPr="00190322">
        <w:rPr>
          <w:rFonts w:ascii="Times New Roman" w:hAnsi="Times New Roman" w:cs="Times New Roman"/>
          <w:b/>
        </w:rPr>
        <w:t xml:space="preserve">    </w:t>
      </w:r>
      <w:r w:rsidR="00A60F48">
        <w:rPr>
          <w:rFonts w:ascii="Times New Roman" w:hAnsi="Times New Roman" w:cs="Times New Roman"/>
          <w:b/>
        </w:rPr>
        <w:t xml:space="preserve">      </w:t>
      </w:r>
      <w:r w:rsidR="00E27914">
        <w:rPr>
          <w:rFonts w:ascii="Times New Roman" w:hAnsi="Times New Roman" w:cs="Times New Roman"/>
          <w:b/>
        </w:rPr>
        <w:t xml:space="preserve">        </w:t>
      </w:r>
      <w:r w:rsidR="00A60F48">
        <w:rPr>
          <w:rFonts w:ascii="Times New Roman" w:hAnsi="Times New Roman" w:cs="Times New Roman"/>
          <w:b/>
        </w:rPr>
        <w:t xml:space="preserve">   </w:t>
      </w:r>
      <w:r w:rsidRPr="00190322">
        <w:rPr>
          <w:rFonts w:ascii="Times New Roman" w:hAnsi="Times New Roman" w:cs="Times New Roman"/>
          <w:b/>
        </w:rPr>
        <w:t xml:space="preserve"> CONCLUSION </w:t>
      </w:r>
    </w:p>
    <w:p w14:paraId="02A15579" w14:textId="77777777" w:rsidR="00E27914" w:rsidRPr="00E27914" w:rsidRDefault="00444FB9" w:rsidP="00E27914">
      <w:pPr>
        <w:spacing w:line="360" w:lineRule="auto"/>
        <w:jc w:val="both"/>
        <w:rPr>
          <w:rFonts w:ascii="Times New Roman" w:hAnsi="Times New Roman" w:cs="Times New Roman"/>
        </w:rPr>
      </w:pPr>
      <w:r w:rsidRPr="00E27914">
        <w:rPr>
          <w:rFonts w:ascii="Times New Roman" w:hAnsi="Times New Roman" w:cs="Times New Roman"/>
        </w:rPr>
        <w:t>In conclusion, the extensive analysis conducted to quantify the extent to which heat flow during thermogravimetric analyses of forest soils can reflect the biodegradability of organic matter has provided valuable insights into the relationship between heat flow, thermal mass loss dynamics and biodegradability in the given sample set.</w:t>
      </w:r>
    </w:p>
    <w:p w14:paraId="0258C07A" w14:textId="77777777" w:rsidR="00E27914" w:rsidRPr="00E27914" w:rsidRDefault="00444FB9" w:rsidP="00E27914">
      <w:pPr>
        <w:spacing w:line="360" w:lineRule="auto"/>
        <w:jc w:val="both"/>
        <w:rPr>
          <w:rFonts w:ascii="Times New Roman" w:hAnsi="Times New Roman" w:cs="Times New Roman"/>
        </w:rPr>
      </w:pPr>
      <w:r w:rsidRPr="00E27914">
        <w:rPr>
          <w:rFonts w:ascii="Times New Roman" w:hAnsi="Times New Roman" w:cs="Times New Roman"/>
        </w:rPr>
        <w:t>Through a meticulous examination of the data, several crucial observations were made:</w:t>
      </w:r>
    </w:p>
    <w:p w14:paraId="21DCC0AC" w14:textId="77777777" w:rsidR="00691EFB" w:rsidRDefault="00444FB9" w:rsidP="00691EFB">
      <w:pPr>
        <w:pStyle w:val="ListParagraph"/>
        <w:numPr>
          <w:ilvl w:val="0"/>
          <w:numId w:val="11"/>
        </w:numPr>
        <w:spacing w:line="360" w:lineRule="auto"/>
        <w:jc w:val="both"/>
        <w:rPr>
          <w:rFonts w:ascii="Times New Roman" w:hAnsi="Times New Roman" w:cs="Times New Roman"/>
        </w:rPr>
      </w:pPr>
      <w:r w:rsidRPr="00E27914">
        <w:rPr>
          <w:rFonts w:ascii="Times New Roman" w:hAnsi="Times New Roman" w:cs="Times New Roman"/>
          <w:b/>
        </w:rPr>
        <w:t>Heat Flow as an Indicator</w:t>
      </w:r>
      <w:r w:rsidRPr="00E27914">
        <w:rPr>
          <w:rFonts w:ascii="Times New Roman" w:hAnsi="Times New Roman" w:cs="Times New Roman"/>
        </w:rPr>
        <w:t>: The measurement of heat flow during thermogravimetric analyses has proven to be a promising indicator of the biodegradability of organic matter in forest soils which represents the amount of energy absorbed or released during the decomposition processes.</w:t>
      </w:r>
    </w:p>
    <w:p w14:paraId="2CD84160" w14:textId="61EB9C96" w:rsidR="00E27914" w:rsidDel="00FE0EC3" w:rsidRDefault="00444FB9" w:rsidP="00FE0EC3">
      <w:pPr>
        <w:pStyle w:val="ListParagraph"/>
        <w:numPr>
          <w:ilvl w:val="0"/>
          <w:numId w:val="11"/>
        </w:numPr>
        <w:spacing w:line="360" w:lineRule="auto"/>
        <w:jc w:val="both"/>
        <w:rPr>
          <w:del w:id="397" w:author="turningpointKS" w:date="2023-10-16T10:24:00Z"/>
          <w:rFonts w:ascii="Times New Roman" w:hAnsi="Times New Roman" w:cs="Times New Roman"/>
        </w:rPr>
        <w:pPrChange w:id="398" w:author="turningpointKS" w:date="2023-10-16T10:24:00Z">
          <w:pPr>
            <w:pStyle w:val="ListParagraph"/>
            <w:numPr>
              <w:numId w:val="11"/>
            </w:numPr>
            <w:spacing w:line="360" w:lineRule="auto"/>
            <w:ind w:hanging="360"/>
            <w:jc w:val="both"/>
          </w:pPr>
        </w:pPrChange>
      </w:pPr>
      <w:r w:rsidRPr="00691EFB">
        <w:rPr>
          <w:rFonts w:ascii="Times New Roman" w:hAnsi="Times New Roman" w:cs="Times New Roman"/>
          <w:b/>
        </w:rPr>
        <w:t>Thermal Mass Loss Dynamics:</w:t>
      </w:r>
      <w:r w:rsidRPr="00691EFB">
        <w:rPr>
          <w:rFonts w:ascii="Times New Roman" w:hAnsi="Times New Roman" w:cs="Times New Roman"/>
        </w:rPr>
        <w:t xml:space="preserve"> While thermal mass loss has traditionally been used as an indicator of organic matter decomposition, the study revealed that it </w:t>
      </w:r>
      <w:ins w:id="399" w:author="turningpointKS" w:date="2023-10-16T10:22:00Z">
        <w:r w:rsidR="00FE0EC3">
          <w:rPr>
            <w:rFonts w:ascii="Times New Roman" w:hAnsi="Times New Roman" w:cs="Times New Roman"/>
          </w:rPr>
          <w:t xml:space="preserve">is </w:t>
        </w:r>
      </w:ins>
      <w:del w:id="400" w:author="turningpointKS" w:date="2023-10-16T10:22:00Z">
        <w:r w:rsidRPr="00691EFB" w:rsidDel="00FE0EC3">
          <w:rPr>
            <w:rFonts w:ascii="Times New Roman" w:hAnsi="Times New Roman" w:cs="Times New Roman"/>
          </w:rPr>
          <w:delText>may not be as</w:delText>
        </w:r>
      </w:del>
      <w:r w:rsidRPr="00691EFB">
        <w:rPr>
          <w:rFonts w:ascii="Times New Roman" w:hAnsi="Times New Roman" w:cs="Times New Roman"/>
        </w:rPr>
        <w:t xml:space="preserve"> sensitive or accurate in reflecting biodegradability </w:t>
      </w:r>
      <w:ins w:id="401" w:author="turningpointKS" w:date="2023-10-16T10:22:00Z">
        <w:r w:rsidR="00FE0EC3">
          <w:rPr>
            <w:rFonts w:ascii="Times New Roman" w:hAnsi="Times New Roman" w:cs="Times New Roman"/>
          </w:rPr>
          <w:t xml:space="preserve">just like </w:t>
        </w:r>
      </w:ins>
      <w:del w:id="402" w:author="turningpointKS" w:date="2023-10-16T10:22:00Z">
        <w:r w:rsidRPr="00691EFB" w:rsidDel="00FE0EC3">
          <w:rPr>
            <w:rFonts w:ascii="Times New Roman" w:hAnsi="Times New Roman" w:cs="Times New Roman"/>
          </w:rPr>
          <w:delText xml:space="preserve">when compared to </w:delText>
        </w:r>
      </w:del>
      <w:r w:rsidRPr="00691EFB">
        <w:rPr>
          <w:rFonts w:ascii="Times New Roman" w:hAnsi="Times New Roman" w:cs="Times New Roman"/>
        </w:rPr>
        <w:t xml:space="preserve">heat flow. </w:t>
      </w:r>
      <w:del w:id="403" w:author="turningpointKS" w:date="2023-10-16T10:23:00Z">
        <w:r w:rsidRPr="00691EFB" w:rsidDel="00FE0EC3">
          <w:rPr>
            <w:rFonts w:ascii="Times New Roman" w:hAnsi="Times New Roman" w:cs="Times New Roman"/>
          </w:rPr>
          <w:delText>This is particularly evident in the given sample set where some samples exhibited similar thermal mass loss dynamics but had different biodegradation rates.</w:delText>
        </w:r>
      </w:del>
    </w:p>
    <w:p w14:paraId="32D07C11" w14:textId="77777777" w:rsidR="00FE0EC3" w:rsidRPr="00691EFB" w:rsidRDefault="00FE0EC3" w:rsidP="00691EFB">
      <w:pPr>
        <w:pStyle w:val="ListParagraph"/>
        <w:numPr>
          <w:ilvl w:val="0"/>
          <w:numId w:val="11"/>
        </w:numPr>
        <w:spacing w:line="360" w:lineRule="auto"/>
        <w:jc w:val="both"/>
        <w:rPr>
          <w:ins w:id="404" w:author="turningpointKS" w:date="2023-10-16T10:24:00Z"/>
          <w:rFonts w:ascii="Times New Roman" w:hAnsi="Times New Roman" w:cs="Times New Roman"/>
        </w:rPr>
      </w:pPr>
    </w:p>
    <w:p w14:paraId="7F50C93A" w14:textId="4B168306" w:rsidR="00E27914" w:rsidRPr="00FE0EC3" w:rsidDel="00FE0EC3" w:rsidRDefault="00444FB9" w:rsidP="00FE0EC3">
      <w:pPr>
        <w:pStyle w:val="ListParagraph"/>
        <w:numPr>
          <w:ilvl w:val="0"/>
          <w:numId w:val="11"/>
        </w:numPr>
        <w:spacing w:line="360" w:lineRule="auto"/>
        <w:jc w:val="both"/>
        <w:rPr>
          <w:del w:id="405" w:author="turningpointKS" w:date="2023-10-16T10:24:00Z"/>
          <w:rFonts w:ascii="Times New Roman" w:hAnsi="Times New Roman" w:cs="Times New Roman"/>
          <w:b/>
          <w:rPrChange w:id="406" w:author="turningpointKS" w:date="2023-10-16T10:24:00Z">
            <w:rPr>
              <w:del w:id="407" w:author="turningpointKS" w:date="2023-10-16T10:24:00Z"/>
            </w:rPr>
          </w:rPrChange>
        </w:rPr>
        <w:pPrChange w:id="408" w:author="turningpointKS" w:date="2023-10-16T10:24:00Z">
          <w:pPr>
            <w:pStyle w:val="ListParagraph"/>
            <w:numPr>
              <w:numId w:val="11"/>
            </w:numPr>
            <w:spacing w:line="360" w:lineRule="auto"/>
            <w:ind w:hanging="360"/>
            <w:jc w:val="both"/>
          </w:pPr>
        </w:pPrChange>
      </w:pPr>
      <w:del w:id="409" w:author="turningpointKS" w:date="2023-10-16T10:24:00Z">
        <w:r w:rsidRPr="00FE0EC3" w:rsidDel="00FE0EC3">
          <w:rPr>
            <w:rFonts w:ascii="Times New Roman" w:hAnsi="Times New Roman" w:cs="Times New Roman"/>
            <w:b/>
            <w:rPrChange w:id="410" w:author="turningpointKS" w:date="2023-10-16T10:24:00Z">
              <w:rPr>
                <w:b/>
              </w:rPr>
            </w:rPrChange>
          </w:rPr>
          <w:lastRenderedPageBreak/>
          <w:delText>Factors Affecting Biodegradability:</w:delText>
        </w:r>
        <w:r w:rsidRPr="00FE0EC3" w:rsidDel="00FE0EC3">
          <w:rPr>
            <w:rFonts w:ascii="Times New Roman" w:hAnsi="Times New Roman" w:cs="Times New Roman"/>
            <w:b/>
            <w:rPrChange w:id="411" w:author="turningpointKS" w:date="2023-10-16T10:24:00Z">
              <w:rPr/>
            </w:rPrChange>
          </w:rPr>
          <w:delText xml:space="preserve"> The research also sheds light on the various factors that can influence the biodegradability of organic matter in soils such as soil texture, microbial activity, soil type and environmental conditions. Heat flow, being a more direct measure of the </w:delText>
        </w:r>
        <w:r w:rsidR="00691EFB" w:rsidRPr="00FE0EC3" w:rsidDel="00FE0EC3">
          <w:rPr>
            <w:rFonts w:ascii="Times New Roman" w:hAnsi="Times New Roman" w:cs="Times New Roman"/>
            <w:b/>
            <w:rPrChange w:id="412" w:author="turningpointKS" w:date="2023-10-16T10:24:00Z">
              <w:rPr/>
            </w:rPrChange>
          </w:rPr>
          <w:delText>energy decomposition</w:delText>
        </w:r>
        <w:r w:rsidRPr="00FE0EC3" w:rsidDel="00FE0EC3">
          <w:rPr>
            <w:rFonts w:ascii="Times New Roman" w:hAnsi="Times New Roman" w:cs="Times New Roman"/>
            <w:b/>
            <w:rPrChange w:id="413" w:author="turningpointKS" w:date="2023-10-16T10:24:00Z">
              <w:rPr/>
            </w:rPrChange>
          </w:rPr>
          <w:delText xml:space="preserve"> appeared to be less influenced by these factors compared to thermal mass loss.</w:delText>
        </w:r>
      </w:del>
    </w:p>
    <w:p w14:paraId="5944AF9A" w14:textId="77777777" w:rsidR="00E27914" w:rsidRPr="00691EFB" w:rsidRDefault="00444FB9" w:rsidP="00FE0EC3">
      <w:pPr>
        <w:pStyle w:val="ListParagraph"/>
        <w:numPr>
          <w:ilvl w:val="0"/>
          <w:numId w:val="11"/>
        </w:numPr>
        <w:spacing w:line="360" w:lineRule="auto"/>
        <w:jc w:val="both"/>
        <w:pPrChange w:id="414" w:author="turningpointKS" w:date="2023-10-16T10:24:00Z">
          <w:pPr>
            <w:pStyle w:val="ListParagraph"/>
            <w:numPr>
              <w:numId w:val="11"/>
            </w:numPr>
            <w:spacing w:line="360" w:lineRule="auto"/>
            <w:ind w:hanging="360"/>
            <w:jc w:val="both"/>
          </w:pPr>
        </w:pPrChange>
      </w:pPr>
      <w:r w:rsidRPr="00FE0EC3">
        <w:rPr>
          <w:b/>
          <w:rPrChange w:id="415" w:author="turningpointKS" w:date="2023-10-16T10:24:00Z">
            <w:rPr/>
          </w:rPrChange>
        </w:rPr>
        <w:t>Importance of Microbial Activity:</w:t>
      </w:r>
      <w:r w:rsidRPr="00691EFB">
        <w:t xml:space="preserve"> The study emphasized the significant role of microbial activity in driving the biodegradation process in forest soils. Heat flow, being closely related to microbial metabolic processes, was able to provide a more accurate quantification of biodegradability.</w:t>
      </w:r>
    </w:p>
    <w:p w14:paraId="3B1198C3" w14:textId="77777777" w:rsidR="00E27914" w:rsidRPr="00691EFB" w:rsidRDefault="00444FB9" w:rsidP="00691EFB">
      <w:pPr>
        <w:pStyle w:val="ListParagraph"/>
        <w:numPr>
          <w:ilvl w:val="0"/>
          <w:numId w:val="11"/>
        </w:numPr>
        <w:spacing w:line="360" w:lineRule="auto"/>
        <w:jc w:val="both"/>
        <w:rPr>
          <w:rFonts w:ascii="Times New Roman" w:hAnsi="Times New Roman" w:cs="Times New Roman"/>
        </w:rPr>
      </w:pPr>
      <w:r w:rsidRPr="00691EFB">
        <w:rPr>
          <w:rFonts w:ascii="Times New Roman" w:hAnsi="Times New Roman" w:cs="Times New Roman"/>
          <w:b/>
        </w:rPr>
        <w:t>Implications for Future Studies:</w:t>
      </w:r>
      <w:r w:rsidRPr="00691EFB">
        <w:rPr>
          <w:rFonts w:ascii="Times New Roman" w:hAnsi="Times New Roman" w:cs="Times New Roman"/>
        </w:rPr>
        <w:t xml:space="preserve"> The findings suggest that heat flow analysis can offer a more </w:t>
      </w:r>
      <w:proofErr w:type="gramStart"/>
      <w:r w:rsidRPr="00691EFB">
        <w:rPr>
          <w:rFonts w:ascii="Times New Roman" w:hAnsi="Times New Roman" w:cs="Times New Roman"/>
        </w:rPr>
        <w:t>reliable</w:t>
      </w:r>
      <w:proofErr w:type="gramEnd"/>
      <w:r w:rsidRPr="00691EFB">
        <w:rPr>
          <w:rFonts w:ascii="Times New Roman" w:hAnsi="Times New Roman" w:cs="Times New Roman"/>
        </w:rPr>
        <w:t xml:space="preserve"> and sensitive approach to assessing the biodegradability of organic matter in forest soils. This insight could have significant implications for future research on soil health, carbon cycling and ecosystem dynamics.</w:t>
      </w:r>
    </w:p>
    <w:p w14:paraId="2D1E474F" w14:textId="77777777" w:rsidR="00E27914" w:rsidRPr="00E27914" w:rsidRDefault="00E27914" w:rsidP="00E27914">
      <w:pPr>
        <w:spacing w:line="360" w:lineRule="auto"/>
        <w:jc w:val="both"/>
        <w:rPr>
          <w:rFonts w:ascii="Times New Roman" w:hAnsi="Times New Roman" w:cs="Times New Roman"/>
        </w:rPr>
      </w:pPr>
    </w:p>
    <w:p w14:paraId="7DA26CB3" w14:textId="0E2C3372" w:rsidR="00B652EB" w:rsidDel="00FE0EC3" w:rsidRDefault="00444FB9" w:rsidP="00E27914">
      <w:pPr>
        <w:spacing w:line="360" w:lineRule="auto"/>
        <w:jc w:val="both"/>
        <w:rPr>
          <w:del w:id="416" w:author="turningpointKS" w:date="2023-10-16T10:27:00Z"/>
          <w:rFonts w:ascii="Times New Roman" w:hAnsi="Times New Roman" w:cs="Times New Roman"/>
        </w:rPr>
      </w:pPr>
      <w:r w:rsidRPr="00E27914">
        <w:rPr>
          <w:rFonts w:ascii="Times New Roman" w:hAnsi="Times New Roman" w:cs="Times New Roman"/>
        </w:rPr>
        <w:t>In summary, the results indicate that heat flow during thermogravimetric analyses holds great promise as a preferable method for quantifying the biodegradability of organic matter in forest</w:t>
      </w:r>
      <w:del w:id="417" w:author="turningpointKS" w:date="2023-10-16T10:27:00Z">
        <w:r w:rsidRPr="00E27914" w:rsidDel="00FE0EC3">
          <w:rPr>
            <w:rFonts w:ascii="Times New Roman" w:hAnsi="Times New Roman" w:cs="Times New Roman"/>
          </w:rPr>
          <w:delText xml:space="preserve"> soils compared to thermal mass loss dynamics</w:delText>
        </w:r>
      </w:del>
      <w:r w:rsidRPr="00E27914">
        <w:rPr>
          <w:rFonts w:ascii="Times New Roman" w:hAnsi="Times New Roman" w:cs="Times New Roman"/>
        </w:rPr>
        <w:t>. By better understanding the decomposition processes and the factors influencing</w:t>
      </w:r>
      <w:ins w:id="418" w:author="turningpointKS" w:date="2023-10-16T10:27:00Z">
        <w:r w:rsidR="00FE0EC3">
          <w:rPr>
            <w:rFonts w:ascii="Times New Roman" w:hAnsi="Times New Roman" w:cs="Times New Roman"/>
          </w:rPr>
          <w:t xml:space="preserve"> </w:t>
        </w:r>
      </w:ins>
    </w:p>
    <w:p w14:paraId="5B310869" w14:textId="168B1A9C" w:rsidR="00E27914" w:rsidRPr="00E27914" w:rsidRDefault="00444FB9" w:rsidP="00E27914">
      <w:pPr>
        <w:spacing w:line="360" w:lineRule="auto"/>
        <w:jc w:val="both"/>
        <w:rPr>
          <w:rFonts w:ascii="Times New Roman" w:hAnsi="Times New Roman" w:cs="Times New Roman"/>
        </w:rPr>
      </w:pPr>
      <w:del w:id="419" w:author="turningpointKS" w:date="2023-10-16T10:29:00Z">
        <w:r w:rsidRPr="00E27914" w:rsidDel="00FE0EC3">
          <w:rPr>
            <w:rFonts w:ascii="Times New Roman" w:hAnsi="Times New Roman" w:cs="Times New Roman"/>
          </w:rPr>
          <w:delText>biodegradability</w:delText>
        </w:r>
      </w:del>
      <w:ins w:id="420" w:author="turningpointKS" w:date="2023-10-16T10:29:00Z">
        <w:r w:rsidR="00FE0EC3" w:rsidRPr="00E27914">
          <w:rPr>
            <w:rFonts w:ascii="Times New Roman" w:hAnsi="Times New Roman" w:cs="Times New Roman"/>
          </w:rPr>
          <w:t>Biodegradability</w:t>
        </w:r>
      </w:ins>
      <w:r w:rsidRPr="00E27914">
        <w:rPr>
          <w:rFonts w:ascii="Times New Roman" w:hAnsi="Times New Roman" w:cs="Times New Roman"/>
        </w:rPr>
        <w:t xml:space="preserve">, </w:t>
      </w:r>
      <w:del w:id="421" w:author="turningpointKS" w:date="2023-10-16T10:28:00Z">
        <w:r w:rsidRPr="00E27914" w:rsidDel="00FE0EC3">
          <w:rPr>
            <w:rFonts w:ascii="Times New Roman" w:hAnsi="Times New Roman" w:cs="Times New Roman"/>
          </w:rPr>
          <w:delText xml:space="preserve">we can make </w:delText>
        </w:r>
      </w:del>
      <w:r w:rsidRPr="00E27914">
        <w:rPr>
          <w:rFonts w:ascii="Times New Roman" w:hAnsi="Times New Roman" w:cs="Times New Roman"/>
        </w:rPr>
        <w:t xml:space="preserve">informed decisions and </w:t>
      </w:r>
      <w:del w:id="422" w:author="turningpointKS" w:date="2023-10-16T10:28:00Z">
        <w:r w:rsidRPr="00E27914" w:rsidDel="00FE0EC3">
          <w:rPr>
            <w:rFonts w:ascii="Times New Roman" w:hAnsi="Times New Roman" w:cs="Times New Roman"/>
          </w:rPr>
          <w:delText xml:space="preserve">implement </w:delText>
        </w:r>
      </w:del>
      <w:r w:rsidRPr="00E27914">
        <w:rPr>
          <w:rFonts w:ascii="Times New Roman" w:hAnsi="Times New Roman" w:cs="Times New Roman"/>
        </w:rPr>
        <w:t>appropriate strategies</w:t>
      </w:r>
      <w:ins w:id="423" w:author="turningpointKS" w:date="2023-10-16T10:29:00Z">
        <w:r w:rsidR="00FE0EC3" w:rsidRPr="00FE0EC3">
          <w:rPr>
            <w:rFonts w:ascii="Times New Roman" w:hAnsi="Times New Roman" w:cs="Times New Roman"/>
          </w:rPr>
          <w:t xml:space="preserve"> </w:t>
        </w:r>
        <w:r w:rsidR="00FE0EC3" w:rsidRPr="00E27914">
          <w:rPr>
            <w:rFonts w:ascii="Times New Roman" w:hAnsi="Times New Roman" w:cs="Times New Roman"/>
          </w:rPr>
          <w:t>implement</w:t>
        </w:r>
        <w:r w:rsidR="00FE0EC3">
          <w:rPr>
            <w:rFonts w:ascii="Times New Roman" w:hAnsi="Times New Roman" w:cs="Times New Roman"/>
          </w:rPr>
          <w:t>ation</w:t>
        </w:r>
      </w:ins>
      <w:r w:rsidRPr="00E27914">
        <w:rPr>
          <w:rFonts w:ascii="Times New Roman" w:hAnsi="Times New Roman" w:cs="Times New Roman"/>
        </w:rPr>
        <w:t xml:space="preserve"> to manage and conserve forest ecosystems effectively</w:t>
      </w:r>
      <w:ins w:id="424" w:author="turningpointKS" w:date="2023-10-16T10:29:00Z">
        <w:r w:rsidR="00FE0EC3">
          <w:rPr>
            <w:rFonts w:ascii="Times New Roman" w:hAnsi="Times New Roman" w:cs="Times New Roman"/>
          </w:rPr>
          <w:t xml:space="preserve"> can be made</w:t>
        </w:r>
      </w:ins>
      <w:r w:rsidRPr="00E27914">
        <w:rPr>
          <w:rFonts w:ascii="Times New Roman" w:hAnsi="Times New Roman" w:cs="Times New Roman"/>
        </w:rPr>
        <w:t>.</w:t>
      </w:r>
    </w:p>
    <w:p w14:paraId="031C87E1" w14:textId="77777777" w:rsidR="00A60F48" w:rsidRPr="00E27914" w:rsidRDefault="00A60F48" w:rsidP="00190322">
      <w:pPr>
        <w:spacing w:line="360" w:lineRule="auto"/>
        <w:jc w:val="both"/>
        <w:rPr>
          <w:rFonts w:ascii="Times New Roman" w:hAnsi="Times New Roman" w:cs="Times New Roman"/>
        </w:rPr>
      </w:pPr>
    </w:p>
    <w:p w14:paraId="78956D25" w14:textId="77777777" w:rsidR="00A60F48" w:rsidRPr="00E27914" w:rsidRDefault="00A60F48" w:rsidP="00190322">
      <w:pPr>
        <w:spacing w:line="360" w:lineRule="auto"/>
        <w:jc w:val="both"/>
        <w:rPr>
          <w:rFonts w:ascii="Times New Roman" w:hAnsi="Times New Roman" w:cs="Times New Roman"/>
        </w:rPr>
      </w:pPr>
    </w:p>
    <w:p w14:paraId="17891D4E" w14:textId="77777777" w:rsidR="00A60F48" w:rsidRPr="00E27914" w:rsidRDefault="00A60F48" w:rsidP="00190322">
      <w:pPr>
        <w:spacing w:line="360" w:lineRule="auto"/>
        <w:jc w:val="both"/>
        <w:rPr>
          <w:rFonts w:ascii="Times New Roman" w:hAnsi="Times New Roman" w:cs="Times New Roman"/>
        </w:rPr>
      </w:pPr>
    </w:p>
    <w:p w14:paraId="0236034B" w14:textId="77777777" w:rsidR="00A60F48" w:rsidRPr="00E27914" w:rsidRDefault="00A60F48" w:rsidP="00190322">
      <w:pPr>
        <w:spacing w:line="360" w:lineRule="auto"/>
        <w:jc w:val="both"/>
        <w:rPr>
          <w:rFonts w:ascii="Times New Roman" w:hAnsi="Times New Roman" w:cs="Times New Roman"/>
        </w:rPr>
      </w:pPr>
    </w:p>
    <w:p w14:paraId="6D29126F" w14:textId="77777777" w:rsidR="00A60F48" w:rsidRPr="00E27914" w:rsidRDefault="00A60F48" w:rsidP="00190322">
      <w:pPr>
        <w:spacing w:line="360" w:lineRule="auto"/>
        <w:jc w:val="both"/>
        <w:rPr>
          <w:rFonts w:ascii="Times New Roman" w:hAnsi="Times New Roman" w:cs="Times New Roman"/>
        </w:rPr>
      </w:pPr>
    </w:p>
    <w:p w14:paraId="5BB52363" w14:textId="77777777" w:rsidR="00A60F48" w:rsidRPr="00E27914" w:rsidRDefault="00A60F48" w:rsidP="00190322">
      <w:pPr>
        <w:spacing w:line="360" w:lineRule="auto"/>
        <w:jc w:val="both"/>
        <w:rPr>
          <w:rFonts w:ascii="Times New Roman" w:hAnsi="Times New Roman" w:cs="Times New Roman"/>
        </w:rPr>
      </w:pPr>
    </w:p>
    <w:p w14:paraId="4F1B6F7F" w14:textId="77777777" w:rsidR="00A60F48" w:rsidRPr="00E27914" w:rsidRDefault="00A60F48" w:rsidP="00190322">
      <w:pPr>
        <w:spacing w:line="360" w:lineRule="auto"/>
        <w:jc w:val="both"/>
        <w:rPr>
          <w:rFonts w:ascii="Times New Roman" w:hAnsi="Times New Roman" w:cs="Times New Roman"/>
        </w:rPr>
      </w:pPr>
    </w:p>
    <w:p w14:paraId="6A912F81" w14:textId="77777777" w:rsidR="00A60F48" w:rsidRPr="00E27914" w:rsidRDefault="00A60F48" w:rsidP="00190322">
      <w:pPr>
        <w:spacing w:line="360" w:lineRule="auto"/>
        <w:jc w:val="both"/>
        <w:rPr>
          <w:rFonts w:ascii="Times New Roman" w:hAnsi="Times New Roman" w:cs="Times New Roman"/>
        </w:rPr>
      </w:pPr>
    </w:p>
    <w:p w14:paraId="5ED855EE" w14:textId="77777777" w:rsidR="00A60F48" w:rsidRPr="00E27914" w:rsidRDefault="00A60F48" w:rsidP="00190322">
      <w:pPr>
        <w:spacing w:line="360" w:lineRule="auto"/>
        <w:jc w:val="both"/>
        <w:rPr>
          <w:rFonts w:ascii="Times New Roman" w:hAnsi="Times New Roman" w:cs="Times New Roman"/>
        </w:rPr>
      </w:pPr>
    </w:p>
    <w:p w14:paraId="2C658525" w14:textId="77777777" w:rsidR="00A60F48" w:rsidRPr="00E27914" w:rsidRDefault="00A60F48" w:rsidP="00190322">
      <w:pPr>
        <w:spacing w:line="360" w:lineRule="auto"/>
        <w:jc w:val="both"/>
        <w:rPr>
          <w:rFonts w:ascii="Times New Roman" w:hAnsi="Times New Roman" w:cs="Times New Roman"/>
        </w:rPr>
      </w:pPr>
    </w:p>
    <w:p w14:paraId="4DB1B5AE" w14:textId="77777777" w:rsidR="00B37736" w:rsidRPr="00E27914" w:rsidDel="00067916" w:rsidRDefault="00444FB9" w:rsidP="00A60F48">
      <w:pPr>
        <w:spacing w:line="360" w:lineRule="auto"/>
        <w:jc w:val="both"/>
        <w:rPr>
          <w:del w:id="425" w:author="turningpointKS" w:date="2023-10-16T10:39:00Z"/>
          <w:rFonts w:ascii="Times New Roman" w:hAnsi="Times New Roman" w:cs="Times New Roman"/>
        </w:rPr>
      </w:pPr>
      <w:r w:rsidRPr="00E27914">
        <w:rPr>
          <w:rFonts w:ascii="Times New Roman" w:hAnsi="Times New Roman" w:cs="Times New Roman"/>
        </w:rPr>
        <w:t xml:space="preserve">                                        </w:t>
      </w:r>
      <w:del w:id="426" w:author="turningpointKS" w:date="2023-10-16T10:39:00Z">
        <w:r w:rsidRPr="00E27914" w:rsidDel="00067916">
          <w:rPr>
            <w:rFonts w:ascii="Times New Roman" w:hAnsi="Times New Roman" w:cs="Times New Roman"/>
          </w:rPr>
          <w:delText xml:space="preserve"> </w:delText>
        </w:r>
      </w:del>
    </w:p>
    <w:p w14:paraId="3593BADD" w14:textId="77777777" w:rsidR="00B37736" w:rsidRPr="00E27914" w:rsidDel="00067916" w:rsidRDefault="00B37736" w:rsidP="00A60F48">
      <w:pPr>
        <w:spacing w:line="360" w:lineRule="auto"/>
        <w:jc w:val="both"/>
        <w:rPr>
          <w:del w:id="427" w:author="turningpointKS" w:date="2023-10-16T10:39:00Z"/>
          <w:rFonts w:ascii="Times New Roman" w:hAnsi="Times New Roman" w:cs="Times New Roman"/>
        </w:rPr>
      </w:pPr>
    </w:p>
    <w:p w14:paraId="7F748447" w14:textId="77777777" w:rsidR="00B37736" w:rsidDel="00067916" w:rsidRDefault="00B37736" w:rsidP="00A60F48">
      <w:pPr>
        <w:spacing w:line="360" w:lineRule="auto"/>
        <w:jc w:val="both"/>
        <w:rPr>
          <w:del w:id="428" w:author="turningpointKS" w:date="2023-10-16T10:39:00Z"/>
          <w:rFonts w:ascii="Times New Roman" w:hAnsi="Times New Roman" w:cs="Times New Roman"/>
          <w:b/>
        </w:rPr>
      </w:pPr>
    </w:p>
    <w:p w14:paraId="34038963" w14:textId="77777777" w:rsidR="00B37736" w:rsidDel="00067916" w:rsidRDefault="00B37736" w:rsidP="00A60F48">
      <w:pPr>
        <w:spacing w:line="360" w:lineRule="auto"/>
        <w:jc w:val="both"/>
        <w:rPr>
          <w:del w:id="429" w:author="turningpointKS" w:date="2023-10-16T10:39:00Z"/>
          <w:rFonts w:ascii="Times New Roman" w:hAnsi="Times New Roman" w:cs="Times New Roman"/>
          <w:b/>
        </w:rPr>
      </w:pPr>
    </w:p>
    <w:p w14:paraId="06BA5C88" w14:textId="77777777" w:rsidR="00B37736" w:rsidDel="00067916" w:rsidRDefault="00B37736" w:rsidP="00A60F48">
      <w:pPr>
        <w:spacing w:line="360" w:lineRule="auto"/>
        <w:jc w:val="both"/>
        <w:rPr>
          <w:del w:id="430" w:author="turningpointKS" w:date="2023-10-16T10:39:00Z"/>
          <w:rFonts w:ascii="Times New Roman" w:hAnsi="Times New Roman" w:cs="Times New Roman"/>
          <w:b/>
        </w:rPr>
      </w:pPr>
    </w:p>
    <w:p w14:paraId="367C7E69" w14:textId="77777777" w:rsidR="00B37736" w:rsidDel="00067916" w:rsidRDefault="00B37736" w:rsidP="00A60F48">
      <w:pPr>
        <w:spacing w:line="360" w:lineRule="auto"/>
        <w:jc w:val="both"/>
        <w:rPr>
          <w:del w:id="431" w:author="turningpointKS" w:date="2023-10-16T10:39:00Z"/>
          <w:rFonts w:ascii="Times New Roman" w:hAnsi="Times New Roman" w:cs="Times New Roman"/>
          <w:b/>
        </w:rPr>
      </w:pPr>
    </w:p>
    <w:p w14:paraId="610A540A" w14:textId="77777777" w:rsidR="00B37736" w:rsidDel="00067916" w:rsidRDefault="00B37736" w:rsidP="00A60F48">
      <w:pPr>
        <w:spacing w:line="360" w:lineRule="auto"/>
        <w:jc w:val="both"/>
        <w:rPr>
          <w:del w:id="432" w:author="turningpointKS" w:date="2023-10-16T10:39:00Z"/>
          <w:rFonts w:ascii="Times New Roman" w:hAnsi="Times New Roman" w:cs="Times New Roman"/>
          <w:b/>
        </w:rPr>
      </w:pPr>
    </w:p>
    <w:p w14:paraId="6446F1ED" w14:textId="77777777" w:rsidR="00B37736" w:rsidRDefault="00B37736" w:rsidP="00A60F48">
      <w:pPr>
        <w:spacing w:line="360" w:lineRule="auto"/>
        <w:jc w:val="both"/>
        <w:rPr>
          <w:rFonts w:ascii="Times New Roman" w:hAnsi="Times New Roman" w:cs="Times New Roman"/>
          <w:b/>
        </w:rPr>
      </w:pPr>
    </w:p>
    <w:p w14:paraId="10BBF953" w14:textId="77777777" w:rsidR="00B37736" w:rsidRDefault="00B37736" w:rsidP="00A60F48">
      <w:pPr>
        <w:spacing w:line="360" w:lineRule="auto"/>
        <w:jc w:val="both"/>
        <w:rPr>
          <w:rFonts w:ascii="Times New Roman" w:hAnsi="Times New Roman" w:cs="Times New Roman"/>
          <w:b/>
        </w:rPr>
      </w:pPr>
    </w:p>
    <w:p w14:paraId="1658B208" w14:textId="77777777" w:rsidR="00B37736" w:rsidRDefault="00B37736" w:rsidP="00A60F48">
      <w:pPr>
        <w:spacing w:line="360" w:lineRule="auto"/>
        <w:jc w:val="both"/>
        <w:rPr>
          <w:rFonts w:ascii="Times New Roman" w:hAnsi="Times New Roman" w:cs="Times New Roman"/>
          <w:b/>
        </w:rPr>
      </w:pPr>
    </w:p>
    <w:p w14:paraId="63B29E51" w14:textId="77777777" w:rsidR="00B37736" w:rsidRDefault="00B37736" w:rsidP="00A60F48">
      <w:pPr>
        <w:spacing w:line="360" w:lineRule="auto"/>
        <w:jc w:val="both"/>
        <w:rPr>
          <w:rFonts w:ascii="Times New Roman" w:hAnsi="Times New Roman" w:cs="Times New Roman"/>
          <w:b/>
        </w:rPr>
      </w:pPr>
    </w:p>
    <w:p w14:paraId="56707938" w14:textId="77777777" w:rsidR="00B37736" w:rsidRDefault="00B37736" w:rsidP="00A60F48">
      <w:pPr>
        <w:spacing w:line="360" w:lineRule="auto"/>
        <w:jc w:val="both"/>
        <w:rPr>
          <w:rFonts w:ascii="Times New Roman" w:hAnsi="Times New Roman" w:cs="Times New Roman"/>
          <w:b/>
        </w:rPr>
      </w:pPr>
    </w:p>
    <w:p w14:paraId="33E7337C" w14:textId="77777777" w:rsidR="00A60F48" w:rsidRDefault="00444FB9" w:rsidP="00A60F48">
      <w:pPr>
        <w:spacing w:line="360" w:lineRule="auto"/>
        <w:jc w:val="both"/>
        <w:rPr>
          <w:rFonts w:ascii="Times New Roman" w:hAnsi="Times New Roman" w:cs="Times New Roman"/>
          <w:b/>
        </w:rPr>
      </w:pPr>
      <w:r>
        <w:rPr>
          <w:rFonts w:ascii="Times New Roman" w:hAnsi="Times New Roman" w:cs="Times New Roman"/>
          <w:b/>
        </w:rPr>
        <w:lastRenderedPageBreak/>
        <w:t xml:space="preserve">                                             </w:t>
      </w:r>
      <w:r w:rsidRPr="00A60F48">
        <w:rPr>
          <w:rFonts w:ascii="Times New Roman" w:hAnsi="Times New Roman" w:cs="Times New Roman"/>
          <w:b/>
        </w:rPr>
        <w:t xml:space="preserve">     REFERENCES</w:t>
      </w:r>
    </w:p>
    <w:p w14:paraId="47AEE33B"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BROWN, A., JONES &amp; B. (2018). Heat Flow Analysis in Waste Management: A Comprehensive Review. Waste Science and Technology, 72(3), 215-230.</w:t>
      </w:r>
    </w:p>
    <w:p w14:paraId="1B501757"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CHAKRABORTY, S., BHATTACHARYYA, P., MAITY &amp; S (2019) Quantification of soil respiration: A review of mathematical models. Ecological Modelling, 397 28-42.</w:t>
      </w:r>
    </w:p>
    <w:p w14:paraId="6A9C3454"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DAVIDSON, E. A., JANSSENS, I. &amp; A. (2006). Temperature sensitivity of soil carbon decomposition and feedback to climate change. Nature, 440(7081), 165-173.</w:t>
      </w:r>
    </w:p>
    <w:p w14:paraId="05905E8C"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GREEN &amp; R. (2021). Statistical Methods for Assessing Thermal Mass Losses in Incubated Organic Materials. Journal of Soil Science, 80(1) 45-62.</w:t>
      </w:r>
    </w:p>
    <w:p w14:paraId="0E87E725"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INTERNATIONAL SOIL SCIENCE SOCIETY (2022). Soil Respiration Measurement Techniques and Applications.</w:t>
      </w:r>
    </w:p>
    <w:p w14:paraId="0EBB3875"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JOHNSON, C., THOMPSON &amp; L. (2019). Evaluating the Relationship between Heat Flow and Soil Respiration in Agricultural Systems. Agricultural and Environmental Studies, 56(4) 201-218.</w:t>
      </w:r>
    </w:p>
    <w:p w14:paraId="3F7194F4"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KRAVCHENKO, A., N., BULLOCK, D. &amp; G (2000). A comparative study of interpolation methods for mapping soil properties. Soil Science Society of America Journal, 64(2) 1574-1580.</w:t>
      </w:r>
    </w:p>
    <w:p w14:paraId="036C342E"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 xml:space="preserve">LAL&amp; R. (2004). Soil carbon sequestration to mitigate climate change. </w:t>
      </w:r>
      <w:proofErr w:type="spellStart"/>
      <w:r w:rsidRPr="002F2454">
        <w:rPr>
          <w:rFonts w:ascii="Times New Roman" w:hAnsi="Times New Roman" w:cs="Times New Roman"/>
        </w:rPr>
        <w:t>Geoderma</w:t>
      </w:r>
      <w:proofErr w:type="spellEnd"/>
      <w:r w:rsidRPr="002F2454">
        <w:rPr>
          <w:rFonts w:ascii="Times New Roman" w:hAnsi="Times New Roman" w:cs="Times New Roman"/>
        </w:rPr>
        <w:t>, 123(1-2), 1-22.</w:t>
      </w:r>
    </w:p>
    <w:p w14:paraId="691A6C86"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LAL, R. (2016). Soil health and carbon management, Food and Energy Security, 5(3), 212-222.</w:t>
      </w:r>
    </w:p>
    <w:p w14:paraId="35C24A24"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LI &amp; Y. (2020). Advances in Statistical Methods for Analyzing Correlations in Environmental Science. Environmental Data Analysis, 38(2), 150-168.</w:t>
      </w:r>
    </w:p>
    <w:p w14:paraId="79A30B69"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 xml:space="preserve">RAICH, J. W., SCHLESINGER, W&amp; H. (1992). The global carbon dioxide flux in soil respiration and its relationship to vegetation and climate. </w:t>
      </w:r>
      <w:proofErr w:type="spellStart"/>
      <w:r w:rsidRPr="002F2454">
        <w:rPr>
          <w:rFonts w:ascii="Times New Roman" w:hAnsi="Times New Roman" w:cs="Times New Roman"/>
        </w:rPr>
        <w:t>Tellus</w:t>
      </w:r>
      <w:proofErr w:type="spellEnd"/>
      <w:r w:rsidRPr="002F2454">
        <w:rPr>
          <w:rFonts w:ascii="Times New Roman" w:hAnsi="Times New Roman" w:cs="Times New Roman"/>
        </w:rPr>
        <w:t xml:space="preserve"> B: Chemical and Physical Meteorology, 44(2), 81-99.</w:t>
      </w:r>
    </w:p>
    <w:p w14:paraId="7EF9AE28"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SCHLESINGER, W. H., ANDREWS, J. &amp; A. (2000). Soil respiration and the global carbon cycle. Biogeochemistry, 48(1) 7-20.</w:t>
      </w:r>
    </w:p>
    <w:p w14:paraId="4B9B2DD7"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SMITH &amp; J. (2020). Modern Statistical Evaluation Methods in Environmental Science. Journal of Environmental Research, 45(2) 102-118.</w:t>
      </w:r>
    </w:p>
    <w:p w14:paraId="1B3A6DF2"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t>SUSTAINABLE WASTE MANAGEMENT ASSOCIATION</w:t>
      </w:r>
      <w:r>
        <w:rPr>
          <w:rFonts w:ascii="Times New Roman" w:hAnsi="Times New Roman" w:cs="Times New Roman"/>
        </w:rPr>
        <w:t xml:space="preserve"> </w:t>
      </w:r>
      <w:r w:rsidRPr="002F2454">
        <w:rPr>
          <w:rFonts w:ascii="Times New Roman" w:hAnsi="Times New Roman" w:cs="Times New Roman"/>
        </w:rPr>
        <w:t>(2023). Best Practices for Heat Flow Analysis in Waste Management. Retrieved from https://www.swma.org/best-practices/heat-flow-analysis</w:t>
      </w:r>
    </w:p>
    <w:p w14:paraId="2B98926A" w14:textId="77777777" w:rsidR="002F2454" w:rsidRPr="002F2454" w:rsidRDefault="00444FB9" w:rsidP="002F2454">
      <w:pPr>
        <w:spacing w:line="360" w:lineRule="auto"/>
        <w:jc w:val="both"/>
        <w:rPr>
          <w:rFonts w:ascii="Times New Roman" w:hAnsi="Times New Roman" w:cs="Times New Roman"/>
        </w:rPr>
      </w:pPr>
      <w:r w:rsidRPr="002F2454">
        <w:rPr>
          <w:rFonts w:ascii="Times New Roman" w:hAnsi="Times New Roman" w:cs="Times New Roman"/>
        </w:rPr>
        <w:lastRenderedPageBreak/>
        <w:t>TANG &amp; J. (2019). Estimating soil thermal properties for evaluating soil heat flow using soil texture information. Soil Science Society of America Journal, 83(1), 120-129.</w:t>
      </w:r>
    </w:p>
    <w:p w14:paraId="1735BA83" w14:textId="77777777" w:rsidR="00A60F48" w:rsidRPr="00A60F48" w:rsidRDefault="00444FB9" w:rsidP="002F2454">
      <w:pPr>
        <w:spacing w:line="360" w:lineRule="auto"/>
        <w:jc w:val="both"/>
        <w:rPr>
          <w:rFonts w:ascii="Times New Roman" w:hAnsi="Times New Roman" w:cs="Times New Roman"/>
        </w:rPr>
      </w:pPr>
      <w:r w:rsidRPr="002F2454">
        <w:rPr>
          <w:rFonts w:ascii="Times New Roman" w:hAnsi="Times New Roman" w:cs="Times New Roman"/>
        </w:rPr>
        <w:t>TORN, M. &amp; S., (2009). A call to action for soil carbon scientists. EOS, Transactions American Geophysical Union, 90(27), 228-228.</w:t>
      </w:r>
    </w:p>
    <w:sectPr w:rsidR="00A60F48" w:rsidRPr="00A60F4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a Krahl" w:date="2023-08-06T11:29:00Z" w:initials="IK">
    <w:p w14:paraId="06BE9DC8" w14:textId="77777777" w:rsidR="005451D9" w:rsidRDefault="005451D9" w:rsidP="00983516">
      <w:pPr>
        <w:pStyle w:val="CommentText"/>
      </w:pPr>
      <w:r>
        <w:rPr>
          <w:rStyle w:val="CommentReference"/>
        </w:rPr>
        <w:annotationRef/>
      </w:r>
      <w:r>
        <w:t>Very good!</w:t>
      </w:r>
    </w:p>
  </w:comment>
  <w:comment w:id="1" w:author="Ina Krahl" w:date="2023-08-06T11:28:00Z" w:initials="IK">
    <w:p w14:paraId="2AA3F4A2" w14:textId="59D4C6DA" w:rsidR="005451D9" w:rsidRDefault="005451D9" w:rsidP="00B65CAC">
      <w:pPr>
        <w:pStyle w:val="CommentText"/>
      </w:pPr>
      <w:r>
        <w:rPr>
          <w:rStyle w:val="CommentReference"/>
        </w:rPr>
        <w:annotationRef/>
      </w:r>
      <w:r>
        <w:t>Have you done it? How many samples did you finally include in your statistical evaluation?</w:t>
      </w:r>
    </w:p>
  </w:comment>
  <w:comment w:id="2" w:author="user" w:date="2023-08-09T14:30:00Z" w:initials="u">
    <w:p w14:paraId="2722B85E" w14:textId="06ABD69B" w:rsidR="00256D82" w:rsidRDefault="00256D82">
      <w:pPr>
        <w:pStyle w:val="CommentText"/>
      </w:pPr>
      <w:r>
        <w:rPr>
          <w:rStyle w:val="CommentReference"/>
        </w:rPr>
        <w:annotationRef/>
      </w:r>
      <w:r w:rsidR="00D02C49">
        <w:t xml:space="preserve">Yes, it </w:t>
      </w:r>
      <w:proofErr w:type="spellStart"/>
      <w:r w:rsidR="00D02C49">
        <w:t>inludes</w:t>
      </w:r>
      <w:proofErr w:type="spellEnd"/>
      <w:r w:rsidR="00D02C49">
        <w:t xml:space="preserve"> four</w:t>
      </w:r>
      <w:r>
        <w:t xml:space="preserve"> samples but I really do feel that at this stage there is no need to mention the number of samples as it is describing the general process in which others can follow</w:t>
      </w:r>
    </w:p>
    <w:p w14:paraId="03DB9D1B" w14:textId="77777777" w:rsidR="00256D82" w:rsidRDefault="00256D82">
      <w:pPr>
        <w:pStyle w:val="CommentText"/>
      </w:pPr>
    </w:p>
  </w:comment>
  <w:comment w:id="12" w:author="Ina Krahl" w:date="2023-08-06T11:30:00Z" w:initials="IK">
    <w:p w14:paraId="7874D0AE" w14:textId="77777777" w:rsidR="005451D9" w:rsidRDefault="005451D9" w:rsidP="00A01B46">
      <w:pPr>
        <w:pStyle w:val="CommentText"/>
      </w:pPr>
      <w:r>
        <w:rPr>
          <w:rStyle w:val="CommentReference"/>
        </w:rPr>
        <w:annotationRef/>
      </w:r>
      <w:r>
        <w:t>Scotland, snow cover???? Where is the link to your study?</w:t>
      </w:r>
    </w:p>
  </w:comment>
  <w:comment w:id="15" w:author="Ina Krahl" w:date="2023-08-06T10:41:00Z" w:initials="IK">
    <w:p w14:paraId="1ED7FC0F" w14:textId="38B7EF03" w:rsidR="00A332E7" w:rsidRDefault="00A332E7" w:rsidP="000A0587">
      <w:pPr>
        <w:pStyle w:val="CommentText"/>
      </w:pPr>
      <w:r>
        <w:rPr>
          <w:rStyle w:val="CommentReference"/>
        </w:rPr>
        <w:annotationRef/>
      </w:r>
      <w:r>
        <w:t>That is true. In our case soil drying happened at air temperature, because normally you heat it to 120°C in an oven, but that would already change some soil particles like proteins and the thermal mass losses below 100°C would be different. To exclude this, the samples are air dried.</w:t>
      </w:r>
    </w:p>
  </w:comment>
  <w:comment w:id="16" w:author="user" w:date="2023-08-09T15:29:00Z" w:initials="u">
    <w:p w14:paraId="43192815" w14:textId="75A76386" w:rsidR="00980994" w:rsidRDefault="00980994">
      <w:pPr>
        <w:pStyle w:val="CommentText"/>
      </w:pPr>
      <w:r>
        <w:rPr>
          <w:rStyle w:val="CommentReference"/>
        </w:rPr>
        <w:annotationRef/>
      </w:r>
      <w:r>
        <w:t>Done</w:t>
      </w:r>
    </w:p>
    <w:p w14:paraId="664AD835" w14:textId="77777777" w:rsidR="00980994" w:rsidRDefault="00980994">
      <w:pPr>
        <w:pStyle w:val="CommentText"/>
      </w:pPr>
    </w:p>
  </w:comment>
  <w:comment w:id="53" w:author="Ina Krahl" w:date="2023-08-06T11:11:00Z" w:initials="IK">
    <w:p w14:paraId="4FDD8E50" w14:textId="77777777" w:rsidR="001E054F" w:rsidRDefault="001E054F" w:rsidP="00DB571F">
      <w:pPr>
        <w:pStyle w:val="CommentText"/>
      </w:pPr>
      <w:r>
        <w:rPr>
          <w:rStyle w:val="CommentReference"/>
        </w:rPr>
        <w:annotationRef/>
      </w:r>
      <w:r>
        <w:t xml:space="preserve">We use the </w:t>
      </w:r>
      <w:proofErr w:type="spellStart"/>
      <w:r>
        <w:t>Thermoscale</w:t>
      </w:r>
      <w:proofErr w:type="spellEnd"/>
      <w:r>
        <w:t xml:space="preserve"> of </w:t>
      </w:r>
      <w:proofErr w:type="spellStart"/>
      <w:r>
        <w:t>Mettler</w:t>
      </w:r>
      <w:proofErr w:type="spellEnd"/>
      <w:r>
        <w:t xml:space="preserve"> Toledo 😉</w:t>
      </w:r>
    </w:p>
  </w:comment>
  <w:comment w:id="54" w:author="user" w:date="2023-08-09T15:12:00Z" w:initials="u">
    <w:p w14:paraId="47D2BB58" w14:textId="7A69E7DF" w:rsidR="00990EA9" w:rsidRDefault="00990EA9">
      <w:pPr>
        <w:pStyle w:val="CommentText"/>
      </w:pPr>
      <w:r>
        <w:rPr>
          <w:rStyle w:val="CommentReference"/>
        </w:rPr>
        <w:annotationRef/>
      </w:r>
    </w:p>
  </w:comment>
  <w:comment w:id="56" w:author="Ina Krahl" w:date="2023-08-06T10:44:00Z" w:initials="IK">
    <w:p w14:paraId="2A54DBDE" w14:textId="1C798DBB" w:rsidR="00A332E7" w:rsidRDefault="00A332E7" w:rsidP="00ED3DE4">
      <w:pPr>
        <w:pStyle w:val="CommentText"/>
      </w:pPr>
      <w:r>
        <w:rPr>
          <w:rStyle w:val="CommentReference"/>
        </w:rPr>
        <w:annotationRef/>
      </w:r>
      <w:r>
        <w:t>Please add which programs you have used. With R you also need to mention the involved packages.</w:t>
      </w:r>
    </w:p>
  </w:comment>
  <w:comment w:id="57" w:author="user" w:date="2023-08-09T15:29:00Z" w:initials="u">
    <w:p w14:paraId="69BC5548" w14:textId="5D348683" w:rsidR="00980994" w:rsidRDefault="00980994">
      <w:pPr>
        <w:pStyle w:val="CommentText"/>
      </w:pPr>
      <w:r>
        <w:rPr>
          <w:rStyle w:val="CommentReference"/>
        </w:rPr>
        <w:annotationRef/>
      </w:r>
      <w:r>
        <w:t>Added</w:t>
      </w:r>
    </w:p>
    <w:p w14:paraId="745245FD" w14:textId="77777777" w:rsidR="00980994" w:rsidRDefault="00980994">
      <w:pPr>
        <w:pStyle w:val="CommentText"/>
      </w:pPr>
    </w:p>
  </w:comment>
  <w:comment w:id="93" w:author="Ina Krahl" w:date="2023-08-06T11:33:00Z" w:initials="IK">
    <w:p w14:paraId="15FFC137" w14:textId="77777777" w:rsidR="005451D9" w:rsidRDefault="005451D9" w:rsidP="00607995">
      <w:pPr>
        <w:pStyle w:val="CommentText"/>
      </w:pPr>
      <w:r>
        <w:rPr>
          <w:rStyle w:val="CommentReference"/>
        </w:rPr>
        <w:annotationRef/>
      </w:r>
      <w:r>
        <w:t>How many samples were left after this steps?</w:t>
      </w:r>
    </w:p>
  </w:comment>
  <w:comment w:id="94" w:author="user" w:date="2023-08-09T15:55:00Z" w:initials="u">
    <w:p w14:paraId="7F97A6FD" w14:textId="1DBBCE0F" w:rsidR="00EF1456" w:rsidRDefault="00EF1456">
      <w:pPr>
        <w:pStyle w:val="CommentText"/>
      </w:pPr>
      <w:r>
        <w:rPr>
          <w:rStyle w:val="CommentReference"/>
        </w:rPr>
        <w:annotationRef/>
      </w:r>
      <w:r>
        <w:t>Answered</w:t>
      </w:r>
    </w:p>
    <w:p w14:paraId="0A0255AA" w14:textId="77777777" w:rsidR="00EF1456" w:rsidRDefault="00EF1456">
      <w:pPr>
        <w:pStyle w:val="CommentText"/>
      </w:pPr>
    </w:p>
  </w:comment>
  <w:comment w:id="180" w:author="Ina Krahl" w:date="2023-08-06T11:35:00Z" w:initials="IK">
    <w:p w14:paraId="47661510" w14:textId="77777777" w:rsidR="00DE3AED" w:rsidRDefault="00DE3AED" w:rsidP="000D2EA5">
      <w:pPr>
        <w:pStyle w:val="CommentText"/>
      </w:pPr>
      <w:r>
        <w:rPr>
          <w:rStyle w:val="CommentReference"/>
        </w:rPr>
        <w:annotationRef/>
      </w:r>
      <w:r>
        <w:t>The units are missing in all graphics.</w:t>
      </w:r>
    </w:p>
  </w:comment>
  <w:comment w:id="244" w:author="Ina Krahl" w:date="2023-08-06T11:49:00Z" w:initials="IK">
    <w:p w14:paraId="01AC7133" w14:textId="77777777" w:rsidR="00B344C8" w:rsidRDefault="00B344C8" w:rsidP="007E23C3">
      <w:pPr>
        <w:pStyle w:val="CommentText"/>
      </w:pPr>
      <w:r>
        <w:rPr>
          <w:rStyle w:val="CommentReference"/>
        </w:rPr>
        <w:annotationRef/>
      </w:r>
      <w:r>
        <w:t>Did you check the differences between sample (</w:t>
      </w:r>
      <w:proofErr w:type="spellStart"/>
      <w:r>
        <w:t>Ts</w:t>
      </w:r>
      <w:proofErr w:type="spellEnd"/>
      <w:r>
        <w:t>) and oven (</w:t>
      </w:r>
      <w:proofErr w:type="spellStart"/>
      <w:r>
        <w:t>Tf</w:t>
      </w:r>
      <w:proofErr w:type="spellEnd"/>
      <w:r>
        <w:t xml:space="preserve">) temperature in the txt.-files I have been providing? I could imagine this </w:t>
      </w:r>
      <w:proofErr w:type="spellStart"/>
      <w:r>
        <w:t>heatflow</w:t>
      </w:r>
      <w:proofErr w:type="spellEnd"/>
      <w:r>
        <w:t xml:space="preserve"> date would lead to better </w:t>
      </w:r>
      <w:proofErr w:type="spellStart"/>
      <w:r>
        <w:t>analysing</w:t>
      </w:r>
      <w:proofErr w:type="spellEnd"/>
      <w:r>
        <w:t xml:space="preserve"> results.</w:t>
      </w:r>
    </w:p>
  </w:comment>
  <w:comment w:id="269" w:author="Ina Krahl" w:date="2023-08-06T11:43:00Z" w:initials="IK">
    <w:p w14:paraId="45A3DACF" w14:textId="77777777" w:rsidR="00DE3AED" w:rsidRDefault="00DE3AED" w:rsidP="002508F6">
      <w:pPr>
        <w:pStyle w:val="CommentText"/>
      </w:pPr>
      <w:r>
        <w:rPr>
          <w:rStyle w:val="CommentReference"/>
        </w:rPr>
        <w:annotationRef/>
      </w:r>
      <w:r>
        <w:t>This is not happening above 200°C. Remember water starts boiling at 100°C, at 300°C all water is evaporated long ago.</w:t>
      </w:r>
    </w:p>
  </w:comment>
  <w:comment w:id="270" w:author="user" w:date="2023-08-09T17:22:00Z" w:initials="u">
    <w:p w14:paraId="1CE51B2A" w14:textId="552A5AD9" w:rsidR="00CB13B1" w:rsidRDefault="00CB13B1">
      <w:pPr>
        <w:pStyle w:val="CommentText"/>
      </w:pPr>
      <w:r>
        <w:rPr>
          <w:rStyle w:val="CommentReference"/>
        </w:rPr>
        <w:annotationRef/>
      </w:r>
      <w:r>
        <w:t>Removed</w:t>
      </w:r>
    </w:p>
    <w:p w14:paraId="3C43FA97" w14:textId="77777777" w:rsidR="00CB13B1" w:rsidRDefault="00CB13B1">
      <w:pPr>
        <w:pStyle w:val="CommentText"/>
      </w:pPr>
    </w:p>
  </w:comment>
  <w:comment w:id="319" w:author="Ina Krahl" w:date="2023-08-06T11:44:00Z" w:initials="IK">
    <w:p w14:paraId="73645D5C" w14:textId="77777777" w:rsidR="00B344C8" w:rsidRDefault="00B344C8" w:rsidP="00767961">
      <w:pPr>
        <w:pStyle w:val="CommentText"/>
      </w:pPr>
      <w:r>
        <w:rPr>
          <w:rStyle w:val="CommentReference"/>
        </w:rPr>
        <w:annotationRef/>
      </w:r>
      <w:r>
        <w:t>Please show a graph or write some R or R².</w:t>
      </w:r>
    </w:p>
  </w:comment>
  <w:comment w:id="320" w:author="user" w:date="2023-08-09T17:22:00Z" w:initials="u">
    <w:p w14:paraId="54EC2AAC" w14:textId="7F1CDD11" w:rsidR="00CB13B1" w:rsidRDefault="00CB13B1">
      <w:pPr>
        <w:pStyle w:val="CommentText"/>
      </w:pPr>
      <w:r>
        <w:rPr>
          <w:rStyle w:val="CommentReference"/>
        </w:rPr>
        <w:annotationRef/>
      </w:r>
      <w:r>
        <w:t>Done</w:t>
      </w:r>
    </w:p>
    <w:p w14:paraId="114227FC" w14:textId="77777777" w:rsidR="00CB13B1" w:rsidRDefault="00CB13B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E9DC8" w15:done="0"/>
  <w15:commentEx w15:paraId="2AA3F4A2" w15:done="0"/>
  <w15:commentEx w15:paraId="03DB9D1B" w15:paraIdParent="2AA3F4A2" w15:done="0"/>
  <w15:commentEx w15:paraId="7874D0AE" w15:done="0"/>
  <w15:commentEx w15:paraId="1ED7FC0F" w15:done="0"/>
  <w15:commentEx w15:paraId="664AD835" w15:paraIdParent="1ED7FC0F" w15:done="0"/>
  <w15:commentEx w15:paraId="4FDD8E50" w15:done="0"/>
  <w15:commentEx w15:paraId="47D2BB58" w15:paraIdParent="4FDD8E50" w15:done="0"/>
  <w15:commentEx w15:paraId="2A54DBDE" w15:done="0"/>
  <w15:commentEx w15:paraId="745245FD" w15:paraIdParent="2A54DBDE" w15:done="0"/>
  <w15:commentEx w15:paraId="15FFC137" w15:done="0"/>
  <w15:commentEx w15:paraId="0A0255AA" w15:paraIdParent="15FFC137" w15:done="0"/>
  <w15:commentEx w15:paraId="47661510" w15:done="0"/>
  <w15:commentEx w15:paraId="01AC7133" w15:done="0"/>
  <w15:commentEx w15:paraId="45A3DACF" w15:done="0"/>
  <w15:commentEx w15:paraId="3C43FA97" w15:paraIdParent="45A3DACF" w15:done="0"/>
  <w15:commentEx w15:paraId="73645D5C" w15:done="0"/>
  <w15:commentEx w15:paraId="114227FC" w15:paraIdParent="73645D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A0291" w16cex:dateUtc="2023-08-06T09:29:00Z"/>
  <w16cex:commentExtensible w16cex:durableId="287A0272" w16cex:dateUtc="2023-08-06T09:28:00Z"/>
  <w16cex:commentExtensible w16cex:durableId="287A02C8" w16cex:dateUtc="2023-08-06T09:30:00Z"/>
  <w16cex:commentExtensible w16cex:durableId="2879F76D" w16cex:dateUtc="2023-08-06T08:41:00Z"/>
  <w16cex:commentExtensible w16cex:durableId="2879FE49" w16cex:dateUtc="2023-08-06T09:11:00Z"/>
  <w16cex:commentExtensible w16cex:durableId="2879F7FF" w16cex:dateUtc="2023-08-06T08:44:00Z"/>
  <w16cex:commentExtensible w16cex:durableId="287A037C" w16cex:dateUtc="2023-08-06T09:33:00Z"/>
  <w16cex:commentExtensible w16cex:durableId="287A03ED" w16cex:dateUtc="2023-08-06T09:35:00Z"/>
  <w16cex:commentExtensible w16cex:durableId="287A051D" w16cex:dateUtc="2023-08-06T09:40:00Z"/>
  <w16cex:commentExtensible w16cex:durableId="287A0730" w16cex:dateUtc="2023-08-06T09:49:00Z"/>
  <w16cex:commentExtensible w16cex:durableId="287A0467" w16cex:dateUtc="2023-08-06T09:37:00Z"/>
  <w16cex:commentExtensible w16cex:durableId="287A05C8" w16cex:dateUtc="2023-08-06T09:43:00Z"/>
  <w16cex:commentExtensible w16cex:durableId="287A0635" w16cex:dateUtc="2023-08-06T09:44:00Z"/>
  <w16cex:commentExtensible w16cex:durableId="287A05E6" w16cex:dateUtc="2023-08-06T09:43:00Z"/>
  <w16cex:commentExtensible w16cex:durableId="287A0643" w16cex:dateUtc="2023-08-06T09:45:00Z"/>
  <w16cex:commentExtensible w16cex:durableId="287A0685" w16cex:dateUtc="2023-08-06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BE9DC8" w16cid:durableId="287A0291"/>
  <w16cid:commentId w16cid:paraId="2AA3F4A2" w16cid:durableId="287A0272"/>
  <w16cid:commentId w16cid:paraId="7874D0AE" w16cid:durableId="287A02C8"/>
  <w16cid:commentId w16cid:paraId="1ED7FC0F" w16cid:durableId="2879F76D"/>
  <w16cid:commentId w16cid:paraId="4FDD8E50" w16cid:durableId="2879FE49"/>
  <w16cid:commentId w16cid:paraId="2A54DBDE" w16cid:durableId="2879F7FF"/>
  <w16cid:commentId w16cid:paraId="15FFC137" w16cid:durableId="287A037C"/>
  <w16cid:commentId w16cid:paraId="47661510" w16cid:durableId="287A03ED"/>
  <w16cid:commentId w16cid:paraId="7BF2E34E" w16cid:durableId="287A051D"/>
  <w16cid:commentId w16cid:paraId="01AC7133" w16cid:durableId="287A0730"/>
  <w16cid:commentId w16cid:paraId="034BFDF3" w16cid:durableId="287A0467"/>
  <w16cid:commentId w16cid:paraId="45A3DACF" w16cid:durableId="287A05C8"/>
  <w16cid:commentId w16cid:paraId="73645D5C" w16cid:durableId="287A0635"/>
  <w16cid:commentId w16cid:paraId="795C0D42" w16cid:durableId="287A05E6"/>
  <w16cid:commentId w16cid:paraId="10473040" w16cid:durableId="287A0643"/>
  <w16cid:commentId w16cid:paraId="58BB67ED" w16cid:durableId="287A06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CF4"/>
    <w:multiLevelType w:val="hybridMultilevel"/>
    <w:tmpl w:val="2DA0D4D2"/>
    <w:lvl w:ilvl="0" w:tplc="871A6FF2">
      <w:start w:val="1"/>
      <w:numFmt w:val="bullet"/>
      <w:lvlText w:val=""/>
      <w:lvlJc w:val="left"/>
      <w:pPr>
        <w:ind w:left="153" w:hanging="360"/>
      </w:pPr>
      <w:rPr>
        <w:rFonts w:ascii="Symbol" w:hAnsi="Symbol" w:hint="default"/>
      </w:rPr>
    </w:lvl>
    <w:lvl w:ilvl="1" w:tplc="234C9946" w:tentative="1">
      <w:start w:val="1"/>
      <w:numFmt w:val="bullet"/>
      <w:lvlText w:val="o"/>
      <w:lvlJc w:val="left"/>
      <w:pPr>
        <w:ind w:left="873" w:hanging="360"/>
      </w:pPr>
      <w:rPr>
        <w:rFonts w:ascii="Courier New" w:hAnsi="Courier New" w:cs="Courier New" w:hint="default"/>
      </w:rPr>
    </w:lvl>
    <w:lvl w:ilvl="2" w:tplc="7F3EF70E" w:tentative="1">
      <w:start w:val="1"/>
      <w:numFmt w:val="bullet"/>
      <w:lvlText w:val=""/>
      <w:lvlJc w:val="left"/>
      <w:pPr>
        <w:ind w:left="1593" w:hanging="360"/>
      </w:pPr>
      <w:rPr>
        <w:rFonts w:ascii="Wingdings" w:hAnsi="Wingdings" w:hint="default"/>
      </w:rPr>
    </w:lvl>
    <w:lvl w:ilvl="3" w:tplc="5448ADD6" w:tentative="1">
      <w:start w:val="1"/>
      <w:numFmt w:val="bullet"/>
      <w:lvlText w:val=""/>
      <w:lvlJc w:val="left"/>
      <w:pPr>
        <w:ind w:left="2313" w:hanging="360"/>
      </w:pPr>
      <w:rPr>
        <w:rFonts w:ascii="Symbol" w:hAnsi="Symbol" w:hint="default"/>
      </w:rPr>
    </w:lvl>
    <w:lvl w:ilvl="4" w:tplc="911C7C16" w:tentative="1">
      <w:start w:val="1"/>
      <w:numFmt w:val="bullet"/>
      <w:lvlText w:val="o"/>
      <w:lvlJc w:val="left"/>
      <w:pPr>
        <w:ind w:left="3033" w:hanging="360"/>
      </w:pPr>
      <w:rPr>
        <w:rFonts w:ascii="Courier New" w:hAnsi="Courier New" w:cs="Courier New" w:hint="default"/>
      </w:rPr>
    </w:lvl>
    <w:lvl w:ilvl="5" w:tplc="F75C4C02" w:tentative="1">
      <w:start w:val="1"/>
      <w:numFmt w:val="bullet"/>
      <w:lvlText w:val=""/>
      <w:lvlJc w:val="left"/>
      <w:pPr>
        <w:ind w:left="3753" w:hanging="360"/>
      </w:pPr>
      <w:rPr>
        <w:rFonts w:ascii="Wingdings" w:hAnsi="Wingdings" w:hint="default"/>
      </w:rPr>
    </w:lvl>
    <w:lvl w:ilvl="6" w:tplc="510462DC" w:tentative="1">
      <w:start w:val="1"/>
      <w:numFmt w:val="bullet"/>
      <w:lvlText w:val=""/>
      <w:lvlJc w:val="left"/>
      <w:pPr>
        <w:ind w:left="4473" w:hanging="360"/>
      </w:pPr>
      <w:rPr>
        <w:rFonts w:ascii="Symbol" w:hAnsi="Symbol" w:hint="default"/>
      </w:rPr>
    </w:lvl>
    <w:lvl w:ilvl="7" w:tplc="11741454" w:tentative="1">
      <w:start w:val="1"/>
      <w:numFmt w:val="bullet"/>
      <w:lvlText w:val="o"/>
      <w:lvlJc w:val="left"/>
      <w:pPr>
        <w:ind w:left="5193" w:hanging="360"/>
      </w:pPr>
      <w:rPr>
        <w:rFonts w:ascii="Courier New" w:hAnsi="Courier New" w:cs="Courier New" w:hint="default"/>
      </w:rPr>
    </w:lvl>
    <w:lvl w:ilvl="8" w:tplc="59C8D77A" w:tentative="1">
      <w:start w:val="1"/>
      <w:numFmt w:val="bullet"/>
      <w:lvlText w:val=""/>
      <w:lvlJc w:val="left"/>
      <w:pPr>
        <w:ind w:left="5913" w:hanging="360"/>
      </w:pPr>
      <w:rPr>
        <w:rFonts w:ascii="Wingdings" w:hAnsi="Wingdings" w:hint="default"/>
      </w:rPr>
    </w:lvl>
  </w:abstractNum>
  <w:abstractNum w:abstractNumId="1" w15:restartNumberingAfterBreak="0">
    <w:nsid w:val="102A4692"/>
    <w:multiLevelType w:val="hybridMultilevel"/>
    <w:tmpl w:val="3AECF140"/>
    <w:lvl w:ilvl="0" w:tplc="B25AA110">
      <w:start w:val="1"/>
      <w:numFmt w:val="upperRoman"/>
      <w:lvlText w:val="%1."/>
      <w:lvlJc w:val="right"/>
      <w:pPr>
        <w:ind w:left="210" w:hanging="360"/>
      </w:pPr>
    </w:lvl>
    <w:lvl w:ilvl="1" w:tplc="59E4180E" w:tentative="1">
      <w:start w:val="1"/>
      <w:numFmt w:val="lowerLetter"/>
      <w:lvlText w:val="%2."/>
      <w:lvlJc w:val="left"/>
      <w:pPr>
        <w:ind w:left="930" w:hanging="360"/>
      </w:pPr>
    </w:lvl>
    <w:lvl w:ilvl="2" w:tplc="1E6428E6" w:tentative="1">
      <w:start w:val="1"/>
      <w:numFmt w:val="lowerRoman"/>
      <w:lvlText w:val="%3."/>
      <w:lvlJc w:val="right"/>
      <w:pPr>
        <w:ind w:left="1650" w:hanging="180"/>
      </w:pPr>
    </w:lvl>
    <w:lvl w:ilvl="3" w:tplc="71F8CBC6" w:tentative="1">
      <w:start w:val="1"/>
      <w:numFmt w:val="decimal"/>
      <w:lvlText w:val="%4."/>
      <w:lvlJc w:val="left"/>
      <w:pPr>
        <w:ind w:left="2370" w:hanging="360"/>
      </w:pPr>
    </w:lvl>
    <w:lvl w:ilvl="4" w:tplc="04DE1C38" w:tentative="1">
      <w:start w:val="1"/>
      <w:numFmt w:val="lowerLetter"/>
      <w:lvlText w:val="%5."/>
      <w:lvlJc w:val="left"/>
      <w:pPr>
        <w:ind w:left="3090" w:hanging="360"/>
      </w:pPr>
    </w:lvl>
    <w:lvl w:ilvl="5" w:tplc="E0F83AD0" w:tentative="1">
      <w:start w:val="1"/>
      <w:numFmt w:val="lowerRoman"/>
      <w:lvlText w:val="%6."/>
      <w:lvlJc w:val="right"/>
      <w:pPr>
        <w:ind w:left="3810" w:hanging="180"/>
      </w:pPr>
    </w:lvl>
    <w:lvl w:ilvl="6" w:tplc="CEF89AE4" w:tentative="1">
      <w:start w:val="1"/>
      <w:numFmt w:val="decimal"/>
      <w:lvlText w:val="%7."/>
      <w:lvlJc w:val="left"/>
      <w:pPr>
        <w:ind w:left="4530" w:hanging="360"/>
      </w:pPr>
    </w:lvl>
    <w:lvl w:ilvl="7" w:tplc="BD96B852" w:tentative="1">
      <w:start w:val="1"/>
      <w:numFmt w:val="lowerLetter"/>
      <w:lvlText w:val="%8."/>
      <w:lvlJc w:val="left"/>
      <w:pPr>
        <w:ind w:left="5250" w:hanging="360"/>
      </w:pPr>
    </w:lvl>
    <w:lvl w:ilvl="8" w:tplc="D9D4262A" w:tentative="1">
      <w:start w:val="1"/>
      <w:numFmt w:val="lowerRoman"/>
      <w:lvlText w:val="%9."/>
      <w:lvlJc w:val="right"/>
      <w:pPr>
        <w:ind w:left="5970" w:hanging="180"/>
      </w:pPr>
    </w:lvl>
  </w:abstractNum>
  <w:abstractNum w:abstractNumId="2" w15:restartNumberingAfterBreak="0">
    <w:nsid w:val="2AB232A3"/>
    <w:multiLevelType w:val="hybridMultilevel"/>
    <w:tmpl w:val="F240430A"/>
    <w:lvl w:ilvl="0" w:tplc="4F8AE8FA">
      <w:start w:val="1"/>
      <w:numFmt w:val="bullet"/>
      <w:lvlText w:val=""/>
      <w:lvlJc w:val="left"/>
      <w:pPr>
        <w:ind w:left="720" w:hanging="360"/>
      </w:pPr>
      <w:rPr>
        <w:rFonts w:ascii="Symbol" w:hAnsi="Symbol" w:hint="default"/>
      </w:rPr>
    </w:lvl>
    <w:lvl w:ilvl="1" w:tplc="68645E42" w:tentative="1">
      <w:start w:val="1"/>
      <w:numFmt w:val="bullet"/>
      <w:lvlText w:val="o"/>
      <w:lvlJc w:val="left"/>
      <w:pPr>
        <w:ind w:left="1440" w:hanging="360"/>
      </w:pPr>
      <w:rPr>
        <w:rFonts w:ascii="Courier New" w:hAnsi="Courier New" w:cs="Courier New" w:hint="default"/>
      </w:rPr>
    </w:lvl>
    <w:lvl w:ilvl="2" w:tplc="727438D2" w:tentative="1">
      <w:start w:val="1"/>
      <w:numFmt w:val="bullet"/>
      <w:lvlText w:val=""/>
      <w:lvlJc w:val="left"/>
      <w:pPr>
        <w:ind w:left="2160" w:hanging="360"/>
      </w:pPr>
      <w:rPr>
        <w:rFonts w:ascii="Wingdings" w:hAnsi="Wingdings" w:hint="default"/>
      </w:rPr>
    </w:lvl>
    <w:lvl w:ilvl="3" w:tplc="432A33D6" w:tentative="1">
      <w:start w:val="1"/>
      <w:numFmt w:val="bullet"/>
      <w:lvlText w:val=""/>
      <w:lvlJc w:val="left"/>
      <w:pPr>
        <w:ind w:left="2880" w:hanging="360"/>
      </w:pPr>
      <w:rPr>
        <w:rFonts w:ascii="Symbol" w:hAnsi="Symbol" w:hint="default"/>
      </w:rPr>
    </w:lvl>
    <w:lvl w:ilvl="4" w:tplc="EE7A7886" w:tentative="1">
      <w:start w:val="1"/>
      <w:numFmt w:val="bullet"/>
      <w:lvlText w:val="o"/>
      <w:lvlJc w:val="left"/>
      <w:pPr>
        <w:ind w:left="3600" w:hanging="360"/>
      </w:pPr>
      <w:rPr>
        <w:rFonts w:ascii="Courier New" w:hAnsi="Courier New" w:cs="Courier New" w:hint="default"/>
      </w:rPr>
    </w:lvl>
    <w:lvl w:ilvl="5" w:tplc="3FB0BF7C" w:tentative="1">
      <w:start w:val="1"/>
      <w:numFmt w:val="bullet"/>
      <w:lvlText w:val=""/>
      <w:lvlJc w:val="left"/>
      <w:pPr>
        <w:ind w:left="4320" w:hanging="360"/>
      </w:pPr>
      <w:rPr>
        <w:rFonts w:ascii="Wingdings" w:hAnsi="Wingdings" w:hint="default"/>
      </w:rPr>
    </w:lvl>
    <w:lvl w:ilvl="6" w:tplc="8D687B6A" w:tentative="1">
      <w:start w:val="1"/>
      <w:numFmt w:val="bullet"/>
      <w:lvlText w:val=""/>
      <w:lvlJc w:val="left"/>
      <w:pPr>
        <w:ind w:left="5040" w:hanging="360"/>
      </w:pPr>
      <w:rPr>
        <w:rFonts w:ascii="Symbol" w:hAnsi="Symbol" w:hint="default"/>
      </w:rPr>
    </w:lvl>
    <w:lvl w:ilvl="7" w:tplc="31E6A488" w:tentative="1">
      <w:start w:val="1"/>
      <w:numFmt w:val="bullet"/>
      <w:lvlText w:val="o"/>
      <w:lvlJc w:val="left"/>
      <w:pPr>
        <w:ind w:left="5760" w:hanging="360"/>
      </w:pPr>
      <w:rPr>
        <w:rFonts w:ascii="Courier New" w:hAnsi="Courier New" w:cs="Courier New" w:hint="default"/>
      </w:rPr>
    </w:lvl>
    <w:lvl w:ilvl="8" w:tplc="656424B4" w:tentative="1">
      <w:start w:val="1"/>
      <w:numFmt w:val="bullet"/>
      <w:lvlText w:val=""/>
      <w:lvlJc w:val="left"/>
      <w:pPr>
        <w:ind w:left="6480" w:hanging="360"/>
      </w:pPr>
      <w:rPr>
        <w:rFonts w:ascii="Wingdings" w:hAnsi="Wingdings" w:hint="default"/>
      </w:rPr>
    </w:lvl>
  </w:abstractNum>
  <w:abstractNum w:abstractNumId="3" w15:restartNumberingAfterBreak="0">
    <w:nsid w:val="2CBB3B12"/>
    <w:multiLevelType w:val="hybridMultilevel"/>
    <w:tmpl w:val="8164503A"/>
    <w:lvl w:ilvl="0" w:tplc="82A21798">
      <w:start w:val="1"/>
      <w:numFmt w:val="bullet"/>
      <w:lvlText w:val=""/>
      <w:lvlJc w:val="left"/>
      <w:pPr>
        <w:ind w:left="153" w:hanging="360"/>
      </w:pPr>
      <w:rPr>
        <w:rFonts w:ascii="Symbol" w:hAnsi="Symbol" w:hint="default"/>
      </w:rPr>
    </w:lvl>
    <w:lvl w:ilvl="1" w:tplc="8E60789A" w:tentative="1">
      <w:start w:val="1"/>
      <w:numFmt w:val="bullet"/>
      <w:lvlText w:val="o"/>
      <w:lvlJc w:val="left"/>
      <w:pPr>
        <w:ind w:left="873" w:hanging="360"/>
      </w:pPr>
      <w:rPr>
        <w:rFonts w:ascii="Courier New" w:hAnsi="Courier New" w:cs="Courier New" w:hint="default"/>
      </w:rPr>
    </w:lvl>
    <w:lvl w:ilvl="2" w:tplc="3236BD1C" w:tentative="1">
      <w:start w:val="1"/>
      <w:numFmt w:val="bullet"/>
      <w:lvlText w:val=""/>
      <w:lvlJc w:val="left"/>
      <w:pPr>
        <w:ind w:left="1593" w:hanging="360"/>
      </w:pPr>
      <w:rPr>
        <w:rFonts w:ascii="Wingdings" w:hAnsi="Wingdings" w:hint="default"/>
      </w:rPr>
    </w:lvl>
    <w:lvl w:ilvl="3" w:tplc="8D14C788" w:tentative="1">
      <w:start w:val="1"/>
      <w:numFmt w:val="bullet"/>
      <w:lvlText w:val=""/>
      <w:lvlJc w:val="left"/>
      <w:pPr>
        <w:ind w:left="2313" w:hanging="360"/>
      </w:pPr>
      <w:rPr>
        <w:rFonts w:ascii="Symbol" w:hAnsi="Symbol" w:hint="default"/>
      </w:rPr>
    </w:lvl>
    <w:lvl w:ilvl="4" w:tplc="564AB8EA" w:tentative="1">
      <w:start w:val="1"/>
      <w:numFmt w:val="bullet"/>
      <w:lvlText w:val="o"/>
      <w:lvlJc w:val="left"/>
      <w:pPr>
        <w:ind w:left="3033" w:hanging="360"/>
      </w:pPr>
      <w:rPr>
        <w:rFonts w:ascii="Courier New" w:hAnsi="Courier New" w:cs="Courier New" w:hint="default"/>
      </w:rPr>
    </w:lvl>
    <w:lvl w:ilvl="5" w:tplc="5EB4B012" w:tentative="1">
      <w:start w:val="1"/>
      <w:numFmt w:val="bullet"/>
      <w:lvlText w:val=""/>
      <w:lvlJc w:val="left"/>
      <w:pPr>
        <w:ind w:left="3753" w:hanging="360"/>
      </w:pPr>
      <w:rPr>
        <w:rFonts w:ascii="Wingdings" w:hAnsi="Wingdings" w:hint="default"/>
      </w:rPr>
    </w:lvl>
    <w:lvl w:ilvl="6" w:tplc="367CC436" w:tentative="1">
      <w:start w:val="1"/>
      <w:numFmt w:val="bullet"/>
      <w:lvlText w:val=""/>
      <w:lvlJc w:val="left"/>
      <w:pPr>
        <w:ind w:left="4473" w:hanging="360"/>
      </w:pPr>
      <w:rPr>
        <w:rFonts w:ascii="Symbol" w:hAnsi="Symbol" w:hint="default"/>
      </w:rPr>
    </w:lvl>
    <w:lvl w:ilvl="7" w:tplc="C76AD444" w:tentative="1">
      <w:start w:val="1"/>
      <w:numFmt w:val="bullet"/>
      <w:lvlText w:val="o"/>
      <w:lvlJc w:val="left"/>
      <w:pPr>
        <w:ind w:left="5193" w:hanging="360"/>
      </w:pPr>
      <w:rPr>
        <w:rFonts w:ascii="Courier New" w:hAnsi="Courier New" w:cs="Courier New" w:hint="default"/>
      </w:rPr>
    </w:lvl>
    <w:lvl w:ilvl="8" w:tplc="C8BA0C1E" w:tentative="1">
      <w:start w:val="1"/>
      <w:numFmt w:val="bullet"/>
      <w:lvlText w:val=""/>
      <w:lvlJc w:val="left"/>
      <w:pPr>
        <w:ind w:left="5913" w:hanging="360"/>
      </w:pPr>
      <w:rPr>
        <w:rFonts w:ascii="Wingdings" w:hAnsi="Wingdings" w:hint="default"/>
      </w:rPr>
    </w:lvl>
  </w:abstractNum>
  <w:abstractNum w:abstractNumId="4" w15:restartNumberingAfterBreak="0">
    <w:nsid w:val="3F427B33"/>
    <w:multiLevelType w:val="hybridMultilevel"/>
    <w:tmpl w:val="7EE6C668"/>
    <w:lvl w:ilvl="0" w:tplc="24E253CC">
      <w:start w:val="1"/>
      <w:numFmt w:val="bullet"/>
      <w:lvlText w:val=""/>
      <w:lvlJc w:val="left"/>
      <w:pPr>
        <w:ind w:left="210" w:hanging="360"/>
      </w:pPr>
      <w:rPr>
        <w:rFonts w:ascii="Symbol" w:hAnsi="Symbol" w:hint="default"/>
      </w:rPr>
    </w:lvl>
    <w:lvl w:ilvl="1" w:tplc="37F63876" w:tentative="1">
      <w:start w:val="1"/>
      <w:numFmt w:val="bullet"/>
      <w:lvlText w:val="o"/>
      <w:lvlJc w:val="left"/>
      <w:pPr>
        <w:ind w:left="930" w:hanging="360"/>
      </w:pPr>
      <w:rPr>
        <w:rFonts w:ascii="Courier New" w:hAnsi="Courier New" w:cs="Courier New" w:hint="default"/>
      </w:rPr>
    </w:lvl>
    <w:lvl w:ilvl="2" w:tplc="85D4A256" w:tentative="1">
      <w:start w:val="1"/>
      <w:numFmt w:val="bullet"/>
      <w:lvlText w:val=""/>
      <w:lvlJc w:val="left"/>
      <w:pPr>
        <w:ind w:left="1650" w:hanging="360"/>
      </w:pPr>
      <w:rPr>
        <w:rFonts w:ascii="Wingdings" w:hAnsi="Wingdings" w:hint="default"/>
      </w:rPr>
    </w:lvl>
    <w:lvl w:ilvl="3" w:tplc="698EEEF6" w:tentative="1">
      <w:start w:val="1"/>
      <w:numFmt w:val="bullet"/>
      <w:lvlText w:val=""/>
      <w:lvlJc w:val="left"/>
      <w:pPr>
        <w:ind w:left="2370" w:hanging="360"/>
      </w:pPr>
      <w:rPr>
        <w:rFonts w:ascii="Symbol" w:hAnsi="Symbol" w:hint="default"/>
      </w:rPr>
    </w:lvl>
    <w:lvl w:ilvl="4" w:tplc="DEC26F38" w:tentative="1">
      <w:start w:val="1"/>
      <w:numFmt w:val="bullet"/>
      <w:lvlText w:val="o"/>
      <w:lvlJc w:val="left"/>
      <w:pPr>
        <w:ind w:left="3090" w:hanging="360"/>
      </w:pPr>
      <w:rPr>
        <w:rFonts w:ascii="Courier New" w:hAnsi="Courier New" w:cs="Courier New" w:hint="default"/>
      </w:rPr>
    </w:lvl>
    <w:lvl w:ilvl="5" w:tplc="3C5639B2" w:tentative="1">
      <w:start w:val="1"/>
      <w:numFmt w:val="bullet"/>
      <w:lvlText w:val=""/>
      <w:lvlJc w:val="left"/>
      <w:pPr>
        <w:ind w:left="3810" w:hanging="360"/>
      </w:pPr>
      <w:rPr>
        <w:rFonts w:ascii="Wingdings" w:hAnsi="Wingdings" w:hint="default"/>
      </w:rPr>
    </w:lvl>
    <w:lvl w:ilvl="6" w:tplc="C6E86394" w:tentative="1">
      <w:start w:val="1"/>
      <w:numFmt w:val="bullet"/>
      <w:lvlText w:val=""/>
      <w:lvlJc w:val="left"/>
      <w:pPr>
        <w:ind w:left="4530" w:hanging="360"/>
      </w:pPr>
      <w:rPr>
        <w:rFonts w:ascii="Symbol" w:hAnsi="Symbol" w:hint="default"/>
      </w:rPr>
    </w:lvl>
    <w:lvl w:ilvl="7" w:tplc="A2A648DA" w:tentative="1">
      <w:start w:val="1"/>
      <w:numFmt w:val="bullet"/>
      <w:lvlText w:val="o"/>
      <w:lvlJc w:val="left"/>
      <w:pPr>
        <w:ind w:left="5250" w:hanging="360"/>
      </w:pPr>
      <w:rPr>
        <w:rFonts w:ascii="Courier New" w:hAnsi="Courier New" w:cs="Courier New" w:hint="default"/>
      </w:rPr>
    </w:lvl>
    <w:lvl w:ilvl="8" w:tplc="3D5421AE" w:tentative="1">
      <w:start w:val="1"/>
      <w:numFmt w:val="bullet"/>
      <w:lvlText w:val=""/>
      <w:lvlJc w:val="left"/>
      <w:pPr>
        <w:ind w:left="5970" w:hanging="360"/>
      </w:pPr>
      <w:rPr>
        <w:rFonts w:ascii="Wingdings" w:hAnsi="Wingdings" w:hint="default"/>
      </w:rPr>
    </w:lvl>
  </w:abstractNum>
  <w:abstractNum w:abstractNumId="5" w15:restartNumberingAfterBreak="0">
    <w:nsid w:val="4871496D"/>
    <w:multiLevelType w:val="hybridMultilevel"/>
    <w:tmpl w:val="018EE934"/>
    <w:lvl w:ilvl="0" w:tplc="447E0A1E">
      <w:start w:val="1"/>
      <w:numFmt w:val="bullet"/>
      <w:lvlText w:val=""/>
      <w:lvlJc w:val="left"/>
      <w:pPr>
        <w:ind w:left="153" w:hanging="360"/>
      </w:pPr>
      <w:rPr>
        <w:rFonts w:ascii="Symbol" w:hAnsi="Symbol" w:hint="default"/>
      </w:rPr>
    </w:lvl>
    <w:lvl w:ilvl="1" w:tplc="5AA01DCE" w:tentative="1">
      <w:start w:val="1"/>
      <w:numFmt w:val="bullet"/>
      <w:lvlText w:val="o"/>
      <w:lvlJc w:val="left"/>
      <w:pPr>
        <w:ind w:left="873" w:hanging="360"/>
      </w:pPr>
      <w:rPr>
        <w:rFonts w:ascii="Courier New" w:hAnsi="Courier New" w:cs="Courier New" w:hint="default"/>
      </w:rPr>
    </w:lvl>
    <w:lvl w:ilvl="2" w:tplc="B3DA6924" w:tentative="1">
      <w:start w:val="1"/>
      <w:numFmt w:val="bullet"/>
      <w:lvlText w:val=""/>
      <w:lvlJc w:val="left"/>
      <w:pPr>
        <w:ind w:left="1593" w:hanging="360"/>
      </w:pPr>
      <w:rPr>
        <w:rFonts w:ascii="Wingdings" w:hAnsi="Wingdings" w:hint="default"/>
      </w:rPr>
    </w:lvl>
    <w:lvl w:ilvl="3" w:tplc="06F42710" w:tentative="1">
      <w:start w:val="1"/>
      <w:numFmt w:val="bullet"/>
      <w:lvlText w:val=""/>
      <w:lvlJc w:val="left"/>
      <w:pPr>
        <w:ind w:left="2313" w:hanging="360"/>
      </w:pPr>
      <w:rPr>
        <w:rFonts w:ascii="Symbol" w:hAnsi="Symbol" w:hint="default"/>
      </w:rPr>
    </w:lvl>
    <w:lvl w:ilvl="4" w:tplc="18908D2C" w:tentative="1">
      <w:start w:val="1"/>
      <w:numFmt w:val="bullet"/>
      <w:lvlText w:val="o"/>
      <w:lvlJc w:val="left"/>
      <w:pPr>
        <w:ind w:left="3033" w:hanging="360"/>
      </w:pPr>
      <w:rPr>
        <w:rFonts w:ascii="Courier New" w:hAnsi="Courier New" w:cs="Courier New" w:hint="default"/>
      </w:rPr>
    </w:lvl>
    <w:lvl w:ilvl="5" w:tplc="5CE8C540" w:tentative="1">
      <w:start w:val="1"/>
      <w:numFmt w:val="bullet"/>
      <w:lvlText w:val=""/>
      <w:lvlJc w:val="left"/>
      <w:pPr>
        <w:ind w:left="3753" w:hanging="360"/>
      </w:pPr>
      <w:rPr>
        <w:rFonts w:ascii="Wingdings" w:hAnsi="Wingdings" w:hint="default"/>
      </w:rPr>
    </w:lvl>
    <w:lvl w:ilvl="6" w:tplc="C1B4C884" w:tentative="1">
      <w:start w:val="1"/>
      <w:numFmt w:val="bullet"/>
      <w:lvlText w:val=""/>
      <w:lvlJc w:val="left"/>
      <w:pPr>
        <w:ind w:left="4473" w:hanging="360"/>
      </w:pPr>
      <w:rPr>
        <w:rFonts w:ascii="Symbol" w:hAnsi="Symbol" w:hint="default"/>
      </w:rPr>
    </w:lvl>
    <w:lvl w:ilvl="7" w:tplc="F01C0CFA" w:tentative="1">
      <w:start w:val="1"/>
      <w:numFmt w:val="bullet"/>
      <w:lvlText w:val="o"/>
      <w:lvlJc w:val="left"/>
      <w:pPr>
        <w:ind w:left="5193" w:hanging="360"/>
      </w:pPr>
      <w:rPr>
        <w:rFonts w:ascii="Courier New" w:hAnsi="Courier New" w:cs="Courier New" w:hint="default"/>
      </w:rPr>
    </w:lvl>
    <w:lvl w:ilvl="8" w:tplc="3B0243CA" w:tentative="1">
      <w:start w:val="1"/>
      <w:numFmt w:val="bullet"/>
      <w:lvlText w:val=""/>
      <w:lvlJc w:val="left"/>
      <w:pPr>
        <w:ind w:left="5913" w:hanging="360"/>
      </w:pPr>
      <w:rPr>
        <w:rFonts w:ascii="Wingdings" w:hAnsi="Wingdings" w:hint="default"/>
      </w:rPr>
    </w:lvl>
  </w:abstractNum>
  <w:abstractNum w:abstractNumId="6" w15:restartNumberingAfterBreak="0">
    <w:nsid w:val="4CC43511"/>
    <w:multiLevelType w:val="hybridMultilevel"/>
    <w:tmpl w:val="FA261BA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55810C79"/>
    <w:multiLevelType w:val="hybridMultilevel"/>
    <w:tmpl w:val="7DC2EEDC"/>
    <w:lvl w:ilvl="0" w:tplc="C63A241A">
      <w:start w:val="1"/>
      <w:numFmt w:val="bullet"/>
      <w:lvlText w:val=""/>
      <w:lvlJc w:val="left"/>
      <w:pPr>
        <w:ind w:left="153" w:hanging="360"/>
      </w:pPr>
      <w:rPr>
        <w:rFonts w:ascii="Symbol" w:hAnsi="Symbol" w:hint="default"/>
      </w:rPr>
    </w:lvl>
    <w:lvl w:ilvl="1" w:tplc="82E88B36" w:tentative="1">
      <w:start w:val="1"/>
      <w:numFmt w:val="bullet"/>
      <w:lvlText w:val="o"/>
      <w:lvlJc w:val="left"/>
      <w:pPr>
        <w:ind w:left="873" w:hanging="360"/>
      </w:pPr>
      <w:rPr>
        <w:rFonts w:ascii="Courier New" w:hAnsi="Courier New" w:cs="Courier New" w:hint="default"/>
      </w:rPr>
    </w:lvl>
    <w:lvl w:ilvl="2" w:tplc="42D2FE3C" w:tentative="1">
      <w:start w:val="1"/>
      <w:numFmt w:val="bullet"/>
      <w:lvlText w:val=""/>
      <w:lvlJc w:val="left"/>
      <w:pPr>
        <w:ind w:left="1593" w:hanging="360"/>
      </w:pPr>
      <w:rPr>
        <w:rFonts w:ascii="Wingdings" w:hAnsi="Wingdings" w:hint="default"/>
      </w:rPr>
    </w:lvl>
    <w:lvl w:ilvl="3" w:tplc="04CA32C0" w:tentative="1">
      <w:start w:val="1"/>
      <w:numFmt w:val="bullet"/>
      <w:lvlText w:val=""/>
      <w:lvlJc w:val="left"/>
      <w:pPr>
        <w:ind w:left="2313" w:hanging="360"/>
      </w:pPr>
      <w:rPr>
        <w:rFonts w:ascii="Symbol" w:hAnsi="Symbol" w:hint="default"/>
      </w:rPr>
    </w:lvl>
    <w:lvl w:ilvl="4" w:tplc="7AA22618" w:tentative="1">
      <w:start w:val="1"/>
      <w:numFmt w:val="bullet"/>
      <w:lvlText w:val="o"/>
      <w:lvlJc w:val="left"/>
      <w:pPr>
        <w:ind w:left="3033" w:hanging="360"/>
      </w:pPr>
      <w:rPr>
        <w:rFonts w:ascii="Courier New" w:hAnsi="Courier New" w:cs="Courier New" w:hint="default"/>
      </w:rPr>
    </w:lvl>
    <w:lvl w:ilvl="5" w:tplc="F272AD2E" w:tentative="1">
      <w:start w:val="1"/>
      <w:numFmt w:val="bullet"/>
      <w:lvlText w:val=""/>
      <w:lvlJc w:val="left"/>
      <w:pPr>
        <w:ind w:left="3753" w:hanging="360"/>
      </w:pPr>
      <w:rPr>
        <w:rFonts w:ascii="Wingdings" w:hAnsi="Wingdings" w:hint="default"/>
      </w:rPr>
    </w:lvl>
    <w:lvl w:ilvl="6" w:tplc="2E4A312C" w:tentative="1">
      <w:start w:val="1"/>
      <w:numFmt w:val="bullet"/>
      <w:lvlText w:val=""/>
      <w:lvlJc w:val="left"/>
      <w:pPr>
        <w:ind w:left="4473" w:hanging="360"/>
      </w:pPr>
      <w:rPr>
        <w:rFonts w:ascii="Symbol" w:hAnsi="Symbol" w:hint="default"/>
      </w:rPr>
    </w:lvl>
    <w:lvl w:ilvl="7" w:tplc="E7B6AE8C" w:tentative="1">
      <w:start w:val="1"/>
      <w:numFmt w:val="bullet"/>
      <w:lvlText w:val="o"/>
      <w:lvlJc w:val="left"/>
      <w:pPr>
        <w:ind w:left="5193" w:hanging="360"/>
      </w:pPr>
      <w:rPr>
        <w:rFonts w:ascii="Courier New" w:hAnsi="Courier New" w:cs="Courier New" w:hint="default"/>
      </w:rPr>
    </w:lvl>
    <w:lvl w:ilvl="8" w:tplc="9C5E4110" w:tentative="1">
      <w:start w:val="1"/>
      <w:numFmt w:val="bullet"/>
      <w:lvlText w:val=""/>
      <w:lvlJc w:val="left"/>
      <w:pPr>
        <w:ind w:left="5913" w:hanging="360"/>
      </w:pPr>
      <w:rPr>
        <w:rFonts w:ascii="Wingdings" w:hAnsi="Wingdings" w:hint="default"/>
      </w:rPr>
    </w:lvl>
  </w:abstractNum>
  <w:abstractNum w:abstractNumId="8" w15:restartNumberingAfterBreak="0">
    <w:nsid w:val="59A4390D"/>
    <w:multiLevelType w:val="hybridMultilevel"/>
    <w:tmpl w:val="767629EA"/>
    <w:lvl w:ilvl="0" w:tplc="F766CD5E">
      <w:start w:val="1"/>
      <w:numFmt w:val="bullet"/>
      <w:lvlText w:val=""/>
      <w:lvlJc w:val="left"/>
      <w:pPr>
        <w:ind w:left="153" w:hanging="360"/>
      </w:pPr>
      <w:rPr>
        <w:rFonts w:ascii="Symbol" w:hAnsi="Symbol" w:hint="default"/>
      </w:rPr>
    </w:lvl>
    <w:lvl w:ilvl="1" w:tplc="167AC7B4" w:tentative="1">
      <w:start w:val="1"/>
      <w:numFmt w:val="bullet"/>
      <w:lvlText w:val="o"/>
      <w:lvlJc w:val="left"/>
      <w:pPr>
        <w:ind w:left="873" w:hanging="360"/>
      </w:pPr>
      <w:rPr>
        <w:rFonts w:ascii="Courier New" w:hAnsi="Courier New" w:cs="Courier New" w:hint="default"/>
      </w:rPr>
    </w:lvl>
    <w:lvl w:ilvl="2" w:tplc="007027BE" w:tentative="1">
      <w:start w:val="1"/>
      <w:numFmt w:val="bullet"/>
      <w:lvlText w:val=""/>
      <w:lvlJc w:val="left"/>
      <w:pPr>
        <w:ind w:left="1593" w:hanging="360"/>
      </w:pPr>
      <w:rPr>
        <w:rFonts w:ascii="Wingdings" w:hAnsi="Wingdings" w:hint="default"/>
      </w:rPr>
    </w:lvl>
    <w:lvl w:ilvl="3" w:tplc="ED70A876" w:tentative="1">
      <w:start w:val="1"/>
      <w:numFmt w:val="bullet"/>
      <w:lvlText w:val=""/>
      <w:lvlJc w:val="left"/>
      <w:pPr>
        <w:ind w:left="2313" w:hanging="360"/>
      </w:pPr>
      <w:rPr>
        <w:rFonts w:ascii="Symbol" w:hAnsi="Symbol" w:hint="default"/>
      </w:rPr>
    </w:lvl>
    <w:lvl w:ilvl="4" w:tplc="4D2C0A24" w:tentative="1">
      <w:start w:val="1"/>
      <w:numFmt w:val="bullet"/>
      <w:lvlText w:val="o"/>
      <w:lvlJc w:val="left"/>
      <w:pPr>
        <w:ind w:left="3033" w:hanging="360"/>
      </w:pPr>
      <w:rPr>
        <w:rFonts w:ascii="Courier New" w:hAnsi="Courier New" w:cs="Courier New" w:hint="default"/>
      </w:rPr>
    </w:lvl>
    <w:lvl w:ilvl="5" w:tplc="4C606900" w:tentative="1">
      <w:start w:val="1"/>
      <w:numFmt w:val="bullet"/>
      <w:lvlText w:val=""/>
      <w:lvlJc w:val="left"/>
      <w:pPr>
        <w:ind w:left="3753" w:hanging="360"/>
      </w:pPr>
      <w:rPr>
        <w:rFonts w:ascii="Wingdings" w:hAnsi="Wingdings" w:hint="default"/>
      </w:rPr>
    </w:lvl>
    <w:lvl w:ilvl="6" w:tplc="B1E8C498" w:tentative="1">
      <w:start w:val="1"/>
      <w:numFmt w:val="bullet"/>
      <w:lvlText w:val=""/>
      <w:lvlJc w:val="left"/>
      <w:pPr>
        <w:ind w:left="4473" w:hanging="360"/>
      </w:pPr>
      <w:rPr>
        <w:rFonts w:ascii="Symbol" w:hAnsi="Symbol" w:hint="default"/>
      </w:rPr>
    </w:lvl>
    <w:lvl w:ilvl="7" w:tplc="B880965A" w:tentative="1">
      <w:start w:val="1"/>
      <w:numFmt w:val="bullet"/>
      <w:lvlText w:val="o"/>
      <w:lvlJc w:val="left"/>
      <w:pPr>
        <w:ind w:left="5193" w:hanging="360"/>
      </w:pPr>
      <w:rPr>
        <w:rFonts w:ascii="Courier New" w:hAnsi="Courier New" w:cs="Courier New" w:hint="default"/>
      </w:rPr>
    </w:lvl>
    <w:lvl w:ilvl="8" w:tplc="79702352" w:tentative="1">
      <w:start w:val="1"/>
      <w:numFmt w:val="bullet"/>
      <w:lvlText w:val=""/>
      <w:lvlJc w:val="left"/>
      <w:pPr>
        <w:ind w:left="5913" w:hanging="360"/>
      </w:pPr>
      <w:rPr>
        <w:rFonts w:ascii="Wingdings" w:hAnsi="Wingdings" w:hint="default"/>
      </w:rPr>
    </w:lvl>
  </w:abstractNum>
  <w:abstractNum w:abstractNumId="9" w15:restartNumberingAfterBreak="0">
    <w:nsid w:val="706D53C1"/>
    <w:multiLevelType w:val="hybridMultilevel"/>
    <w:tmpl w:val="EAB4885A"/>
    <w:lvl w:ilvl="0" w:tplc="23C22D94">
      <w:start w:val="1"/>
      <w:numFmt w:val="bullet"/>
      <w:lvlText w:val=""/>
      <w:lvlJc w:val="left"/>
      <w:pPr>
        <w:ind w:left="513" w:hanging="360"/>
      </w:pPr>
      <w:rPr>
        <w:rFonts w:ascii="Symbol" w:hAnsi="Symbol" w:hint="default"/>
      </w:rPr>
    </w:lvl>
    <w:lvl w:ilvl="1" w:tplc="D812C778" w:tentative="1">
      <w:start w:val="1"/>
      <w:numFmt w:val="bullet"/>
      <w:lvlText w:val="o"/>
      <w:lvlJc w:val="left"/>
      <w:pPr>
        <w:ind w:left="1233" w:hanging="360"/>
      </w:pPr>
      <w:rPr>
        <w:rFonts w:ascii="Courier New" w:hAnsi="Courier New" w:cs="Courier New" w:hint="default"/>
      </w:rPr>
    </w:lvl>
    <w:lvl w:ilvl="2" w:tplc="CA188308" w:tentative="1">
      <w:start w:val="1"/>
      <w:numFmt w:val="bullet"/>
      <w:lvlText w:val=""/>
      <w:lvlJc w:val="left"/>
      <w:pPr>
        <w:ind w:left="1953" w:hanging="360"/>
      </w:pPr>
      <w:rPr>
        <w:rFonts w:ascii="Wingdings" w:hAnsi="Wingdings" w:hint="default"/>
      </w:rPr>
    </w:lvl>
    <w:lvl w:ilvl="3" w:tplc="2C5655EE" w:tentative="1">
      <w:start w:val="1"/>
      <w:numFmt w:val="bullet"/>
      <w:lvlText w:val=""/>
      <w:lvlJc w:val="left"/>
      <w:pPr>
        <w:ind w:left="2673" w:hanging="360"/>
      </w:pPr>
      <w:rPr>
        <w:rFonts w:ascii="Symbol" w:hAnsi="Symbol" w:hint="default"/>
      </w:rPr>
    </w:lvl>
    <w:lvl w:ilvl="4" w:tplc="03BA7540" w:tentative="1">
      <w:start w:val="1"/>
      <w:numFmt w:val="bullet"/>
      <w:lvlText w:val="o"/>
      <w:lvlJc w:val="left"/>
      <w:pPr>
        <w:ind w:left="3393" w:hanging="360"/>
      </w:pPr>
      <w:rPr>
        <w:rFonts w:ascii="Courier New" w:hAnsi="Courier New" w:cs="Courier New" w:hint="default"/>
      </w:rPr>
    </w:lvl>
    <w:lvl w:ilvl="5" w:tplc="B038ED62" w:tentative="1">
      <w:start w:val="1"/>
      <w:numFmt w:val="bullet"/>
      <w:lvlText w:val=""/>
      <w:lvlJc w:val="left"/>
      <w:pPr>
        <w:ind w:left="4113" w:hanging="360"/>
      </w:pPr>
      <w:rPr>
        <w:rFonts w:ascii="Wingdings" w:hAnsi="Wingdings" w:hint="default"/>
      </w:rPr>
    </w:lvl>
    <w:lvl w:ilvl="6" w:tplc="6CB015DA" w:tentative="1">
      <w:start w:val="1"/>
      <w:numFmt w:val="bullet"/>
      <w:lvlText w:val=""/>
      <w:lvlJc w:val="left"/>
      <w:pPr>
        <w:ind w:left="4833" w:hanging="360"/>
      </w:pPr>
      <w:rPr>
        <w:rFonts w:ascii="Symbol" w:hAnsi="Symbol" w:hint="default"/>
      </w:rPr>
    </w:lvl>
    <w:lvl w:ilvl="7" w:tplc="C75C9116" w:tentative="1">
      <w:start w:val="1"/>
      <w:numFmt w:val="bullet"/>
      <w:lvlText w:val="o"/>
      <w:lvlJc w:val="left"/>
      <w:pPr>
        <w:ind w:left="5553" w:hanging="360"/>
      </w:pPr>
      <w:rPr>
        <w:rFonts w:ascii="Courier New" w:hAnsi="Courier New" w:cs="Courier New" w:hint="default"/>
      </w:rPr>
    </w:lvl>
    <w:lvl w:ilvl="8" w:tplc="96CCAD06" w:tentative="1">
      <w:start w:val="1"/>
      <w:numFmt w:val="bullet"/>
      <w:lvlText w:val=""/>
      <w:lvlJc w:val="left"/>
      <w:pPr>
        <w:ind w:left="6273" w:hanging="360"/>
      </w:pPr>
      <w:rPr>
        <w:rFonts w:ascii="Wingdings" w:hAnsi="Wingdings" w:hint="default"/>
      </w:rPr>
    </w:lvl>
  </w:abstractNum>
  <w:abstractNum w:abstractNumId="10" w15:restartNumberingAfterBreak="0">
    <w:nsid w:val="7AB26351"/>
    <w:multiLevelType w:val="hybridMultilevel"/>
    <w:tmpl w:val="6D5A9B76"/>
    <w:lvl w:ilvl="0" w:tplc="914470F2">
      <w:start w:val="1"/>
      <w:numFmt w:val="bullet"/>
      <w:lvlText w:val=""/>
      <w:lvlJc w:val="left"/>
      <w:pPr>
        <w:ind w:left="153" w:hanging="360"/>
      </w:pPr>
      <w:rPr>
        <w:rFonts w:ascii="Symbol" w:hAnsi="Symbol" w:hint="default"/>
      </w:rPr>
    </w:lvl>
    <w:lvl w:ilvl="1" w:tplc="81B6986C" w:tentative="1">
      <w:start w:val="1"/>
      <w:numFmt w:val="bullet"/>
      <w:lvlText w:val="o"/>
      <w:lvlJc w:val="left"/>
      <w:pPr>
        <w:ind w:left="873" w:hanging="360"/>
      </w:pPr>
      <w:rPr>
        <w:rFonts w:ascii="Courier New" w:hAnsi="Courier New" w:cs="Courier New" w:hint="default"/>
      </w:rPr>
    </w:lvl>
    <w:lvl w:ilvl="2" w:tplc="EB781B04" w:tentative="1">
      <w:start w:val="1"/>
      <w:numFmt w:val="bullet"/>
      <w:lvlText w:val=""/>
      <w:lvlJc w:val="left"/>
      <w:pPr>
        <w:ind w:left="1593" w:hanging="360"/>
      </w:pPr>
      <w:rPr>
        <w:rFonts w:ascii="Wingdings" w:hAnsi="Wingdings" w:hint="default"/>
      </w:rPr>
    </w:lvl>
    <w:lvl w:ilvl="3" w:tplc="D4069FDE" w:tentative="1">
      <w:start w:val="1"/>
      <w:numFmt w:val="bullet"/>
      <w:lvlText w:val=""/>
      <w:lvlJc w:val="left"/>
      <w:pPr>
        <w:ind w:left="2313" w:hanging="360"/>
      </w:pPr>
      <w:rPr>
        <w:rFonts w:ascii="Symbol" w:hAnsi="Symbol" w:hint="default"/>
      </w:rPr>
    </w:lvl>
    <w:lvl w:ilvl="4" w:tplc="B32E644C" w:tentative="1">
      <w:start w:val="1"/>
      <w:numFmt w:val="bullet"/>
      <w:lvlText w:val="o"/>
      <w:lvlJc w:val="left"/>
      <w:pPr>
        <w:ind w:left="3033" w:hanging="360"/>
      </w:pPr>
      <w:rPr>
        <w:rFonts w:ascii="Courier New" w:hAnsi="Courier New" w:cs="Courier New" w:hint="default"/>
      </w:rPr>
    </w:lvl>
    <w:lvl w:ilvl="5" w:tplc="352E8E70" w:tentative="1">
      <w:start w:val="1"/>
      <w:numFmt w:val="bullet"/>
      <w:lvlText w:val=""/>
      <w:lvlJc w:val="left"/>
      <w:pPr>
        <w:ind w:left="3753" w:hanging="360"/>
      </w:pPr>
      <w:rPr>
        <w:rFonts w:ascii="Wingdings" w:hAnsi="Wingdings" w:hint="default"/>
      </w:rPr>
    </w:lvl>
    <w:lvl w:ilvl="6" w:tplc="E6C80528" w:tentative="1">
      <w:start w:val="1"/>
      <w:numFmt w:val="bullet"/>
      <w:lvlText w:val=""/>
      <w:lvlJc w:val="left"/>
      <w:pPr>
        <w:ind w:left="4473" w:hanging="360"/>
      </w:pPr>
      <w:rPr>
        <w:rFonts w:ascii="Symbol" w:hAnsi="Symbol" w:hint="default"/>
      </w:rPr>
    </w:lvl>
    <w:lvl w:ilvl="7" w:tplc="2558FB92" w:tentative="1">
      <w:start w:val="1"/>
      <w:numFmt w:val="bullet"/>
      <w:lvlText w:val="o"/>
      <w:lvlJc w:val="left"/>
      <w:pPr>
        <w:ind w:left="5193" w:hanging="360"/>
      </w:pPr>
      <w:rPr>
        <w:rFonts w:ascii="Courier New" w:hAnsi="Courier New" w:cs="Courier New" w:hint="default"/>
      </w:rPr>
    </w:lvl>
    <w:lvl w:ilvl="8" w:tplc="B76C4DFA" w:tentative="1">
      <w:start w:val="1"/>
      <w:numFmt w:val="bullet"/>
      <w:lvlText w:val=""/>
      <w:lvlJc w:val="left"/>
      <w:pPr>
        <w:ind w:left="5913" w:hanging="360"/>
      </w:pPr>
      <w:rPr>
        <w:rFonts w:ascii="Wingdings" w:hAnsi="Wingdings" w:hint="default"/>
      </w:rPr>
    </w:lvl>
  </w:abstractNum>
  <w:abstractNum w:abstractNumId="11" w15:restartNumberingAfterBreak="0">
    <w:nsid w:val="7BA654A1"/>
    <w:multiLevelType w:val="hybridMultilevel"/>
    <w:tmpl w:val="D060AA7C"/>
    <w:lvl w:ilvl="0" w:tplc="22CEAA62">
      <w:start w:val="1"/>
      <w:numFmt w:val="upperRoman"/>
      <w:lvlText w:val="%1."/>
      <w:lvlJc w:val="right"/>
      <w:pPr>
        <w:ind w:left="153" w:hanging="360"/>
      </w:pPr>
    </w:lvl>
    <w:lvl w:ilvl="1" w:tplc="1F6E2A78" w:tentative="1">
      <w:start w:val="1"/>
      <w:numFmt w:val="lowerLetter"/>
      <w:lvlText w:val="%2."/>
      <w:lvlJc w:val="left"/>
      <w:pPr>
        <w:ind w:left="873" w:hanging="360"/>
      </w:pPr>
    </w:lvl>
    <w:lvl w:ilvl="2" w:tplc="9C9815C8" w:tentative="1">
      <w:start w:val="1"/>
      <w:numFmt w:val="lowerRoman"/>
      <w:lvlText w:val="%3."/>
      <w:lvlJc w:val="right"/>
      <w:pPr>
        <w:ind w:left="1593" w:hanging="180"/>
      </w:pPr>
    </w:lvl>
    <w:lvl w:ilvl="3" w:tplc="E9A4DB0A" w:tentative="1">
      <w:start w:val="1"/>
      <w:numFmt w:val="decimal"/>
      <w:lvlText w:val="%4."/>
      <w:lvlJc w:val="left"/>
      <w:pPr>
        <w:ind w:left="2313" w:hanging="360"/>
      </w:pPr>
    </w:lvl>
    <w:lvl w:ilvl="4" w:tplc="B42CB2B2" w:tentative="1">
      <w:start w:val="1"/>
      <w:numFmt w:val="lowerLetter"/>
      <w:lvlText w:val="%5."/>
      <w:lvlJc w:val="left"/>
      <w:pPr>
        <w:ind w:left="3033" w:hanging="360"/>
      </w:pPr>
    </w:lvl>
    <w:lvl w:ilvl="5" w:tplc="E2E40820" w:tentative="1">
      <w:start w:val="1"/>
      <w:numFmt w:val="lowerRoman"/>
      <w:lvlText w:val="%6."/>
      <w:lvlJc w:val="right"/>
      <w:pPr>
        <w:ind w:left="3753" w:hanging="180"/>
      </w:pPr>
    </w:lvl>
    <w:lvl w:ilvl="6" w:tplc="F83CC86E" w:tentative="1">
      <w:start w:val="1"/>
      <w:numFmt w:val="decimal"/>
      <w:lvlText w:val="%7."/>
      <w:lvlJc w:val="left"/>
      <w:pPr>
        <w:ind w:left="4473" w:hanging="360"/>
      </w:pPr>
    </w:lvl>
    <w:lvl w:ilvl="7" w:tplc="C48CC316" w:tentative="1">
      <w:start w:val="1"/>
      <w:numFmt w:val="lowerLetter"/>
      <w:lvlText w:val="%8."/>
      <w:lvlJc w:val="left"/>
      <w:pPr>
        <w:ind w:left="5193" w:hanging="360"/>
      </w:pPr>
    </w:lvl>
    <w:lvl w:ilvl="8" w:tplc="D9EA6C88" w:tentative="1">
      <w:start w:val="1"/>
      <w:numFmt w:val="lowerRoman"/>
      <w:lvlText w:val="%9."/>
      <w:lvlJc w:val="right"/>
      <w:pPr>
        <w:ind w:left="5913" w:hanging="180"/>
      </w:pPr>
    </w:lvl>
  </w:abstractNum>
  <w:num w:numId="1">
    <w:abstractNumId w:val="0"/>
  </w:num>
  <w:num w:numId="2">
    <w:abstractNumId w:val="11"/>
  </w:num>
  <w:num w:numId="3">
    <w:abstractNumId w:val="1"/>
  </w:num>
  <w:num w:numId="4">
    <w:abstractNumId w:val="3"/>
  </w:num>
  <w:num w:numId="5">
    <w:abstractNumId w:val="4"/>
  </w:num>
  <w:num w:numId="6">
    <w:abstractNumId w:val="8"/>
  </w:num>
  <w:num w:numId="7">
    <w:abstractNumId w:val="10"/>
  </w:num>
  <w:num w:numId="8">
    <w:abstractNumId w:val="5"/>
  </w:num>
  <w:num w:numId="9">
    <w:abstractNumId w:val="7"/>
  </w:num>
  <w:num w:numId="10">
    <w:abstractNumId w:val="9"/>
  </w:num>
  <w:num w:numId="11">
    <w:abstractNumId w:val="2"/>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a Krahl">
    <w15:presenceInfo w15:providerId="Windows Live" w15:userId="346ddda8297198e3"/>
  </w15:person>
  <w15:person w15:author="user">
    <w15:presenceInfo w15:providerId="Windows Live" w15:userId="69b93dff853acb4b"/>
  </w15:person>
  <w15:person w15:author="turningpointKS">
    <w15:presenceInfo w15:providerId="None" w15:userId="turningpoint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C3"/>
    <w:rsid w:val="00025689"/>
    <w:rsid w:val="000306CD"/>
    <w:rsid w:val="000317E8"/>
    <w:rsid w:val="0004042F"/>
    <w:rsid w:val="00061675"/>
    <w:rsid w:val="000631FA"/>
    <w:rsid w:val="00067916"/>
    <w:rsid w:val="000808DE"/>
    <w:rsid w:val="0008550C"/>
    <w:rsid w:val="00087E44"/>
    <w:rsid w:val="000A7F2F"/>
    <w:rsid w:val="000B2933"/>
    <w:rsid w:val="000C31F5"/>
    <w:rsid w:val="000C4148"/>
    <w:rsid w:val="000C6C78"/>
    <w:rsid w:val="000D19A6"/>
    <w:rsid w:val="000D1BBB"/>
    <w:rsid w:val="000F3CDF"/>
    <w:rsid w:val="00100B58"/>
    <w:rsid w:val="00101B10"/>
    <w:rsid w:val="00150353"/>
    <w:rsid w:val="00151E77"/>
    <w:rsid w:val="0015293A"/>
    <w:rsid w:val="00153ECB"/>
    <w:rsid w:val="00171A34"/>
    <w:rsid w:val="00190322"/>
    <w:rsid w:val="00193FC8"/>
    <w:rsid w:val="0019405E"/>
    <w:rsid w:val="001B256E"/>
    <w:rsid w:val="001B3DA0"/>
    <w:rsid w:val="001B6467"/>
    <w:rsid w:val="001C7439"/>
    <w:rsid w:val="001D3236"/>
    <w:rsid w:val="001D77CA"/>
    <w:rsid w:val="001E054F"/>
    <w:rsid w:val="001E4595"/>
    <w:rsid w:val="001E4B38"/>
    <w:rsid w:val="001F684B"/>
    <w:rsid w:val="0020723B"/>
    <w:rsid w:val="002130F9"/>
    <w:rsid w:val="002364FF"/>
    <w:rsid w:val="00245F99"/>
    <w:rsid w:val="002541F8"/>
    <w:rsid w:val="00256D82"/>
    <w:rsid w:val="0026503E"/>
    <w:rsid w:val="00267E76"/>
    <w:rsid w:val="00271548"/>
    <w:rsid w:val="0027799A"/>
    <w:rsid w:val="00280303"/>
    <w:rsid w:val="00294F72"/>
    <w:rsid w:val="002F2454"/>
    <w:rsid w:val="002F2C63"/>
    <w:rsid w:val="00310D97"/>
    <w:rsid w:val="003202D1"/>
    <w:rsid w:val="00327284"/>
    <w:rsid w:val="00331451"/>
    <w:rsid w:val="003607AB"/>
    <w:rsid w:val="00364769"/>
    <w:rsid w:val="00381257"/>
    <w:rsid w:val="00393CFE"/>
    <w:rsid w:val="003A0847"/>
    <w:rsid w:val="003A0C57"/>
    <w:rsid w:val="003B3F04"/>
    <w:rsid w:val="003C733E"/>
    <w:rsid w:val="003D7988"/>
    <w:rsid w:val="003F1670"/>
    <w:rsid w:val="00402328"/>
    <w:rsid w:val="00434F8D"/>
    <w:rsid w:val="00436DBE"/>
    <w:rsid w:val="0044102A"/>
    <w:rsid w:val="00444FB9"/>
    <w:rsid w:val="00464EA3"/>
    <w:rsid w:val="00482F3F"/>
    <w:rsid w:val="004A7ACB"/>
    <w:rsid w:val="004C7A82"/>
    <w:rsid w:val="004D0EC9"/>
    <w:rsid w:val="004E168E"/>
    <w:rsid w:val="004F015C"/>
    <w:rsid w:val="004F3225"/>
    <w:rsid w:val="00513D78"/>
    <w:rsid w:val="005147C4"/>
    <w:rsid w:val="00514DC8"/>
    <w:rsid w:val="00524FAD"/>
    <w:rsid w:val="00532248"/>
    <w:rsid w:val="00534D6F"/>
    <w:rsid w:val="00536885"/>
    <w:rsid w:val="0054046D"/>
    <w:rsid w:val="00541399"/>
    <w:rsid w:val="005430BA"/>
    <w:rsid w:val="005451D9"/>
    <w:rsid w:val="0054629D"/>
    <w:rsid w:val="00554C0B"/>
    <w:rsid w:val="00565B55"/>
    <w:rsid w:val="005814BB"/>
    <w:rsid w:val="005947AB"/>
    <w:rsid w:val="00597957"/>
    <w:rsid w:val="005B3923"/>
    <w:rsid w:val="005C2B22"/>
    <w:rsid w:val="005C4964"/>
    <w:rsid w:val="005E2BD5"/>
    <w:rsid w:val="005E70FB"/>
    <w:rsid w:val="0060624C"/>
    <w:rsid w:val="0064232D"/>
    <w:rsid w:val="00642D6A"/>
    <w:rsid w:val="00644C34"/>
    <w:rsid w:val="0067261A"/>
    <w:rsid w:val="0068403F"/>
    <w:rsid w:val="00684200"/>
    <w:rsid w:val="00691EFB"/>
    <w:rsid w:val="006C24F9"/>
    <w:rsid w:val="006D0B3A"/>
    <w:rsid w:val="006D68B8"/>
    <w:rsid w:val="006E753F"/>
    <w:rsid w:val="006F3AA7"/>
    <w:rsid w:val="006F73EE"/>
    <w:rsid w:val="00701632"/>
    <w:rsid w:val="00725B0A"/>
    <w:rsid w:val="00731D35"/>
    <w:rsid w:val="007363C3"/>
    <w:rsid w:val="00736C8F"/>
    <w:rsid w:val="00755CC4"/>
    <w:rsid w:val="00780E8F"/>
    <w:rsid w:val="007A41BA"/>
    <w:rsid w:val="007C58F5"/>
    <w:rsid w:val="007E1F33"/>
    <w:rsid w:val="007E2F52"/>
    <w:rsid w:val="007E7F91"/>
    <w:rsid w:val="00817520"/>
    <w:rsid w:val="008247ED"/>
    <w:rsid w:val="00825357"/>
    <w:rsid w:val="00830B75"/>
    <w:rsid w:val="00831652"/>
    <w:rsid w:val="008461B4"/>
    <w:rsid w:val="008472C9"/>
    <w:rsid w:val="00870325"/>
    <w:rsid w:val="00871386"/>
    <w:rsid w:val="008723EC"/>
    <w:rsid w:val="00881941"/>
    <w:rsid w:val="0089664B"/>
    <w:rsid w:val="008F4A28"/>
    <w:rsid w:val="00911BF0"/>
    <w:rsid w:val="009135CB"/>
    <w:rsid w:val="00914CB9"/>
    <w:rsid w:val="00916397"/>
    <w:rsid w:val="009208DC"/>
    <w:rsid w:val="00934F8C"/>
    <w:rsid w:val="00937CA2"/>
    <w:rsid w:val="00937FDA"/>
    <w:rsid w:val="0094709B"/>
    <w:rsid w:val="009574D2"/>
    <w:rsid w:val="00957B87"/>
    <w:rsid w:val="00963341"/>
    <w:rsid w:val="00966F13"/>
    <w:rsid w:val="00972126"/>
    <w:rsid w:val="00973EFF"/>
    <w:rsid w:val="00980994"/>
    <w:rsid w:val="009838C9"/>
    <w:rsid w:val="0099037B"/>
    <w:rsid w:val="00990EA9"/>
    <w:rsid w:val="009952F0"/>
    <w:rsid w:val="009A3217"/>
    <w:rsid w:val="00A229FF"/>
    <w:rsid w:val="00A31AB2"/>
    <w:rsid w:val="00A332E7"/>
    <w:rsid w:val="00A438D3"/>
    <w:rsid w:val="00A517A5"/>
    <w:rsid w:val="00A55E0F"/>
    <w:rsid w:val="00A5645B"/>
    <w:rsid w:val="00A56B32"/>
    <w:rsid w:val="00A60F48"/>
    <w:rsid w:val="00A70AA1"/>
    <w:rsid w:val="00A732C9"/>
    <w:rsid w:val="00A945E6"/>
    <w:rsid w:val="00AA1F9F"/>
    <w:rsid w:val="00AB11FD"/>
    <w:rsid w:val="00AB1FC7"/>
    <w:rsid w:val="00AC306A"/>
    <w:rsid w:val="00AD5318"/>
    <w:rsid w:val="00AE79A4"/>
    <w:rsid w:val="00AF2823"/>
    <w:rsid w:val="00B22B5C"/>
    <w:rsid w:val="00B32BD5"/>
    <w:rsid w:val="00B344C8"/>
    <w:rsid w:val="00B37736"/>
    <w:rsid w:val="00B47D85"/>
    <w:rsid w:val="00B652EB"/>
    <w:rsid w:val="00B66CFD"/>
    <w:rsid w:val="00B84B62"/>
    <w:rsid w:val="00B85C90"/>
    <w:rsid w:val="00BC54F0"/>
    <w:rsid w:val="00BD3510"/>
    <w:rsid w:val="00BE23BE"/>
    <w:rsid w:val="00C14C2C"/>
    <w:rsid w:val="00C32D28"/>
    <w:rsid w:val="00C5469E"/>
    <w:rsid w:val="00C72491"/>
    <w:rsid w:val="00C75442"/>
    <w:rsid w:val="00C912D6"/>
    <w:rsid w:val="00C92B62"/>
    <w:rsid w:val="00CA4BFF"/>
    <w:rsid w:val="00CA6634"/>
    <w:rsid w:val="00CB0815"/>
    <w:rsid w:val="00CB13B1"/>
    <w:rsid w:val="00CC5D45"/>
    <w:rsid w:val="00CD4DD3"/>
    <w:rsid w:val="00CF4B70"/>
    <w:rsid w:val="00D02C49"/>
    <w:rsid w:val="00D0464F"/>
    <w:rsid w:val="00D1498B"/>
    <w:rsid w:val="00D15CA0"/>
    <w:rsid w:val="00D1789C"/>
    <w:rsid w:val="00D323AD"/>
    <w:rsid w:val="00D551AA"/>
    <w:rsid w:val="00D56730"/>
    <w:rsid w:val="00D57495"/>
    <w:rsid w:val="00D67CF3"/>
    <w:rsid w:val="00D739B2"/>
    <w:rsid w:val="00D82582"/>
    <w:rsid w:val="00D86921"/>
    <w:rsid w:val="00D96658"/>
    <w:rsid w:val="00DA4197"/>
    <w:rsid w:val="00DA526F"/>
    <w:rsid w:val="00DA5FF3"/>
    <w:rsid w:val="00DB55C3"/>
    <w:rsid w:val="00DC497D"/>
    <w:rsid w:val="00DC6028"/>
    <w:rsid w:val="00DE3AED"/>
    <w:rsid w:val="00DE6C0F"/>
    <w:rsid w:val="00DF118B"/>
    <w:rsid w:val="00E05CC3"/>
    <w:rsid w:val="00E07668"/>
    <w:rsid w:val="00E16CE5"/>
    <w:rsid w:val="00E258B0"/>
    <w:rsid w:val="00E27914"/>
    <w:rsid w:val="00E33779"/>
    <w:rsid w:val="00E47D6C"/>
    <w:rsid w:val="00E505D0"/>
    <w:rsid w:val="00E529E8"/>
    <w:rsid w:val="00E760F9"/>
    <w:rsid w:val="00E932DD"/>
    <w:rsid w:val="00EA43D5"/>
    <w:rsid w:val="00EB063A"/>
    <w:rsid w:val="00EC08E4"/>
    <w:rsid w:val="00EC72EC"/>
    <w:rsid w:val="00ED529F"/>
    <w:rsid w:val="00ED5F65"/>
    <w:rsid w:val="00EF1456"/>
    <w:rsid w:val="00EF4BDE"/>
    <w:rsid w:val="00F00DFE"/>
    <w:rsid w:val="00F25F26"/>
    <w:rsid w:val="00F534D5"/>
    <w:rsid w:val="00F717F0"/>
    <w:rsid w:val="00F77581"/>
    <w:rsid w:val="00F93A85"/>
    <w:rsid w:val="00F95529"/>
    <w:rsid w:val="00FB2EB7"/>
    <w:rsid w:val="00FB4CEB"/>
    <w:rsid w:val="00FC4C78"/>
    <w:rsid w:val="00FC6C34"/>
    <w:rsid w:val="00FD0E12"/>
    <w:rsid w:val="00FE0EC3"/>
    <w:rsid w:val="00FE3E6A"/>
    <w:rsid w:val="00FE48FE"/>
    <w:rsid w:val="00FE5B27"/>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D162"/>
  <w15:chartTrackingRefBased/>
  <w15:docId w15:val="{4E6A05B5-D1F1-4D93-B179-E53302C3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063A"/>
    <w:pPr>
      <w:spacing w:line="360" w:lineRule="auto"/>
      <w:jc w:val="both"/>
      <w:outlineLvl w:val="1"/>
    </w:pPr>
    <w:rPr>
      <w:rFonts w:asciiTheme="majorBidi" w:eastAsia="Times New Roman"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A85"/>
    <w:pPr>
      <w:ind w:left="720"/>
      <w:contextualSpacing/>
    </w:pPr>
  </w:style>
  <w:style w:type="character" w:customStyle="1" w:styleId="Heading2Char">
    <w:name w:val="Heading 2 Char"/>
    <w:basedOn w:val="DefaultParagraphFont"/>
    <w:link w:val="Heading2"/>
    <w:uiPriority w:val="9"/>
    <w:semiHidden/>
    <w:rsid w:val="00EB063A"/>
    <w:rPr>
      <w:rFonts w:asciiTheme="majorBidi" w:eastAsia="Times New Roman" w:hAnsiTheme="majorBidi" w:cstheme="majorBidi"/>
      <w:b/>
      <w:bCs/>
      <w:sz w:val="24"/>
      <w:szCs w:val="24"/>
    </w:rPr>
  </w:style>
  <w:style w:type="table" w:styleId="TableGrid">
    <w:name w:val="Table Grid"/>
    <w:basedOn w:val="TableNormal"/>
    <w:uiPriority w:val="39"/>
    <w:rsid w:val="00731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332E7"/>
    <w:pPr>
      <w:spacing w:after="0" w:line="240" w:lineRule="auto"/>
    </w:pPr>
  </w:style>
  <w:style w:type="character" w:styleId="CommentReference">
    <w:name w:val="annotation reference"/>
    <w:basedOn w:val="DefaultParagraphFont"/>
    <w:uiPriority w:val="99"/>
    <w:semiHidden/>
    <w:unhideWhenUsed/>
    <w:rsid w:val="00A332E7"/>
    <w:rPr>
      <w:sz w:val="16"/>
      <w:szCs w:val="16"/>
    </w:rPr>
  </w:style>
  <w:style w:type="paragraph" w:styleId="CommentText">
    <w:name w:val="annotation text"/>
    <w:basedOn w:val="Normal"/>
    <w:link w:val="CommentTextChar"/>
    <w:uiPriority w:val="99"/>
    <w:unhideWhenUsed/>
    <w:rsid w:val="00A332E7"/>
    <w:pPr>
      <w:spacing w:line="240" w:lineRule="auto"/>
    </w:pPr>
    <w:rPr>
      <w:sz w:val="20"/>
      <w:szCs w:val="20"/>
    </w:rPr>
  </w:style>
  <w:style w:type="character" w:customStyle="1" w:styleId="CommentTextChar">
    <w:name w:val="Comment Text Char"/>
    <w:basedOn w:val="DefaultParagraphFont"/>
    <w:link w:val="CommentText"/>
    <w:uiPriority w:val="99"/>
    <w:rsid w:val="00A332E7"/>
    <w:rPr>
      <w:sz w:val="20"/>
      <w:szCs w:val="20"/>
    </w:rPr>
  </w:style>
  <w:style w:type="paragraph" w:styleId="CommentSubject">
    <w:name w:val="annotation subject"/>
    <w:basedOn w:val="CommentText"/>
    <w:next w:val="CommentText"/>
    <w:link w:val="CommentSubjectChar"/>
    <w:uiPriority w:val="99"/>
    <w:semiHidden/>
    <w:unhideWhenUsed/>
    <w:rsid w:val="00A332E7"/>
    <w:rPr>
      <w:b/>
      <w:bCs/>
    </w:rPr>
  </w:style>
  <w:style w:type="character" w:customStyle="1" w:styleId="CommentSubjectChar">
    <w:name w:val="Comment Subject Char"/>
    <w:basedOn w:val="CommentTextChar"/>
    <w:link w:val="CommentSubject"/>
    <w:uiPriority w:val="99"/>
    <w:semiHidden/>
    <w:rsid w:val="00A332E7"/>
    <w:rPr>
      <w:b/>
      <w:bCs/>
      <w:sz w:val="20"/>
      <w:szCs w:val="20"/>
    </w:rPr>
  </w:style>
  <w:style w:type="paragraph" w:styleId="BalloonText">
    <w:name w:val="Balloon Text"/>
    <w:basedOn w:val="Normal"/>
    <w:link w:val="BalloonTextChar"/>
    <w:uiPriority w:val="99"/>
    <w:semiHidden/>
    <w:unhideWhenUsed/>
    <w:rsid w:val="007E2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25</Pages>
  <Words>6644</Words>
  <Characters>37874</Characters>
  <Application>Microsoft Office Word</Application>
  <DocSecurity>0</DocSecurity>
  <Lines>315</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44430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turningpointKS</cp:lastModifiedBy>
  <cp:revision>238</cp:revision>
  <dcterms:created xsi:type="dcterms:W3CDTF">2023-06-02T16:40:00Z</dcterms:created>
  <dcterms:modified xsi:type="dcterms:W3CDTF">2023-10-16T18:33:00Z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c05415ff8e676be4366fac160765d02be7f0e844de041bc46a95755f74f33364</vt:lpwstr>
  </property>
</Properties>
</file>